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jc w:val="left"/>
        <w:rPr>
          <w:rFonts w:ascii="微软雅黑" w:hAnsi="微软雅黑" w:eastAsia="微软雅黑"/>
          <w:sz w:val="32"/>
          <w:szCs w:val="32"/>
        </w:rPr>
      </w:pPr>
    </w:p>
    <w:p>
      <w:pPr>
        <w:snapToGrid w:val="0"/>
        <w:spacing w:line="360" w:lineRule="auto"/>
        <w:jc w:val="center"/>
        <w:rPr>
          <w:rFonts w:ascii="微软雅黑" w:hAnsi="微软雅黑" w:eastAsia="微软雅黑"/>
          <w:sz w:val="32"/>
          <w:szCs w:val="32"/>
        </w:rPr>
      </w:pPr>
    </w:p>
    <w:p>
      <w:pPr>
        <w:snapToGrid w:val="0"/>
        <w:spacing w:line="360" w:lineRule="auto"/>
        <w:jc w:val="center"/>
        <w:rPr>
          <w:rFonts w:ascii="微软雅黑" w:hAnsi="微软雅黑" w:eastAsia="微软雅黑"/>
          <w:b/>
          <w:sz w:val="44"/>
          <w:szCs w:val="44"/>
        </w:rPr>
      </w:pPr>
    </w:p>
    <w:p>
      <w:pPr>
        <w:snapToGrid w:val="0"/>
        <w:spacing w:line="360" w:lineRule="auto"/>
        <w:jc w:val="center"/>
        <w:rPr>
          <w:rFonts w:ascii="方正小标宋简体" w:hAnsi="微软雅黑" w:eastAsia="方正小标宋简体"/>
          <w:sz w:val="44"/>
          <w:szCs w:val="44"/>
        </w:rPr>
      </w:pPr>
      <w:r>
        <w:rPr>
          <w:rFonts w:ascii="方正小标宋简体" w:hAnsi="微软雅黑" w:eastAsia="方正小标宋简体"/>
          <w:sz w:val="44"/>
          <w:szCs w:val="44"/>
        </w:rPr>
        <w:t>邵阳机动车环保平台接口协仪</w:t>
      </w:r>
    </w:p>
    <w:p>
      <w:pPr>
        <w:tabs>
          <w:tab w:val="left" w:pos="3998"/>
        </w:tabs>
        <w:snapToGrid w:val="0"/>
        <w:spacing w:line="360" w:lineRule="auto"/>
        <w:rPr>
          <w:rFonts w:ascii="微软雅黑" w:hAnsi="微软雅黑" w:eastAsia="微软雅黑"/>
          <w:sz w:val="30"/>
          <w:szCs w:val="30"/>
        </w:rPr>
      </w:pPr>
      <w:r>
        <w:rPr>
          <w:rFonts w:ascii="微软雅黑" w:hAnsi="微软雅黑" w:eastAsia="微软雅黑"/>
          <w:sz w:val="30"/>
          <w:szCs w:val="30"/>
        </w:rPr>
        <w:tab/>
      </w:r>
    </w:p>
    <w:p>
      <w:pPr>
        <w:snapToGrid w:val="0"/>
        <w:spacing w:line="360" w:lineRule="auto"/>
        <w:jc w:val="center"/>
        <w:rPr>
          <w:rFonts w:ascii="微软雅黑" w:hAnsi="微软雅黑" w:eastAsia="微软雅黑"/>
          <w:sz w:val="30"/>
          <w:szCs w:val="30"/>
        </w:rPr>
      </w:pPr>
    </w:p>
    <w:p>
      <w:pPr>
        <w:snapToGrid w:val="0"/>
        <w:spacing w:line="360" w:lineRule="auto"/>
        <w:jc w:val="center"/>
        <w:rPr>
          <w:rFonts w:ascii="微软雅黑" w:hAnsi="微软雅黑" w:eastAsia="微软雅黑"/>
          <w:sz w:val="30"/>
          <w:szCs w:val="30"/>
        </w:rPr>
      </w:pPr>
    </w:p>
    <w:p>
      <w:pPr>
        <w:snapToGrid w:val="0"/>
        <w:spacing w:line="360" w:lineRule="auto"/>
        <w:jc w:val="center"/>
        <w:rPr>
          <w:rFonts w:ascii="微软雅黑" w:hAnsi="微软雅黑" w:eastAsia="微软雅黑"/>
          <w:sz w:val="30"/>
          <w:szCs w:val="30"/>
        </w:rPr>
      </w:pPr>
    </w:p>
    <w:p>
      <w:pPr>
        <w:snapToGrid w:val="0"/>
        <w:spacing w:line="360" w:lineRule="auto"/>
        <w:jc w:val="center"/>
        <w:rPr>
          <w:rFonts w:ascii="微软雅黑" w:hAnsi="微软雅黑" w:eastAsia="微软雅黑"/>
          <w:sz w:val="30"/>
          <w:szCs w:val="30"/>
        </w:rPr>
      </w:pPr>
    </w:p>
    <w:p>
      <w:pPr>
        <w:snapToGrid w:val="0"/>
        <w:spacing w:line="360" w:lineRule="auto"/>
        <w:jc w:val="center"/>
        <w:rPr>
          <w:rFonts w:ascii="微软雅黑" w:hAnsi="微软雅黑" w:eastAsia="微软雅黑"/>
          <w:sz w:val="30"/>
          <w:szCs w:val="30"/>
        </w:rPr>
      </w:pPr>
    </w:p>
    <w:p>
      <w:pPr>
        <w:snapToGrid w:val="0"/>
        <w:spacing w:line="360" w:lineRule="auto"/>
        <w:jc w:val="center"/>
        <w:rPr>
          <w:rFonts w:ascii="方正小标宋简体" w:hAnsi="微软雅黑" w:eastAsia="方正小标宋简体"/>
          <w:sz w:val="44"/>
          <w:szCs w:val="44"/>
        </w:rPr>
      </w:pPr>
    </w:p>
    <w:p>
      <w:pPr>
        <w:snapToGrid w:val="0"/>
        <w:spacing w:line="360" w:lineRule="auto"/>
        <w:jc w:val="center"/>
        <w:rPr>
          <w:rFonts w:ascii="方正小标宋简体" w:hAnsi="微软雅黑" w:eastAsia="方正小标宋简体"/>
          <w:sz w:val="44"/>
          <w:szCs w:val="44"/>
        </w:rPr>
      </w:pPr>
    </w:p>
    <w:p>
      <w:pPr>
        <w:snapToGrid w:val="0"/>
        <w:spacing w:line="360" w:lineRule="auto"/>
        <w:jc w:val="center"/>
        <w:rPr>
          <w:rFonts w:ascii="方正小标宋简体" w:hAnsi="微软雅黑" w:eastAsia="方正小标宋简体"/>
          <w:sz w:val="44"/>
          <w:szCs w:val="44"/>
        </w:rPr>
      </w:pPr>
    </w:p>
    <w:p>
      <w:pPr>
        <w:snapToGrid w:val="0"/>
        <w:spacing w:line="360" w:lineRule="auto"/>
        <w:jc w:val="center"/>
        <w:rPr>
          <w:rFonts w:ascii="方正小标宋简体" w:hAnsi="微软雅黑" w:eastAsia="方正小标宋简体"/>
          <w:sz w:val="44"/>
          <w:szCs w:val="44"/>
        </w:rPr>
      </w:pPr>
      <w:r>
        <w:rPr>
          <w:rFonts w:hint="eastAsia" w:ascii="方正小标宋简体" w:hAnsi="微软雅黑"/>
          <w:sz w:val="44"/>
          <w:szCs w:val="44"/>
          <w:lang w:eastAsia="zh-CN"/>
        </w:rPr>
        <w:t>湖南简易环保科技有限公司</w:t>
      </w:r>
    </w:p>
    <w:p>
      <w:pPr>
        <w:snapToGrid w:val="0"/>
        <w:spacing w:line="360" w:lineRule="auto"/>
        <w:jc w:val="center"/>
        <w:rPr>
          <w:rFonts w:ascii="方正小标宋简体" w:hAnsi="微软雅黑" w:eastAsia="方正小标宋简体"/>
          <w:sz w:val="44"/>
          <w:szCs w:val="44"/>
        </w:rPr>
      </w:pPr>
      <w:r>
        <w:rPr>
          <w:rFonts w:hint="eastAsia" w:ascii="方正小标宋简体" w:hAnsi="微软雅黑" w:eastAsia="方正小标宋简体"/>
          <w:sz w:val="44"/>
          <w:szCs w:val="44"/>
        </w:rPr>
        <w:t>20</w:t>
      </w:r>
      <w:r>
        <w:rPr>
          <w:rFonts w:hint="default" w:hAnsi="微软雅黑" w:eastAsia="方正小标宋简体"/>
          <w:sz w:val="44"/>
          <w:szCs w:val="44"/>
          <w:lang w:val="en-US"/>
        </w:rPr>
        <w:t>20</w:t>
      </w:r>
      <w:r>
        <w:rPr>
          <w:rFonts w:hint="eastAsia" w:ascii="方正小标宋简体" w:hAnsi="微软雅黑" w:eastAsia="方正小标宋简体"/>
          <w:sz w:val="44"/>
          <w:szCs w:val="44"/>
        </w:rPr>
        <w:t>年</w:t>
      </w:r>
      <w:r>
        <w:rPr>
          <w:rFonts w:hint="default" w:hAnsi="微软雅黑" w:eastAsia="方正小标宋简体"/>
          <w:sz w:val="44"/>
          <w:szCs w:val="44"/>
          <w:lang w:val="en-US"/>
        </w:rPr>
        <w:t>08</w:t>
      </w:r>
      <w:r>
        <w:rPr>
          <w:rFonts w:hint="eastAsia" w:ascii="方正小标宋简体" w:hAnsi="微软雅黑" w:eastAsia="方正小标宋简体"/>
          <w:sz w:val="44"/>
          <w:szCs w:val="44"/>
        </w:rPr>
        <w:t>月</w:t>
      </w:r>
    </w:p>
    <w:p>
      <w:pPr>
        <w:jc w:val="center"/>
        <w:rPr>
          <w:rFonts w:ascii="微软雅黑" w:hAnsi="微软雅黑" w:eastAsia="微软雅黑"/>
          <w:sz w:val="30"/>
          <w:szCs w:val="30"/>
        </w:rPr>
      </w:pPr>
      <w:r>
        <w:rPr>
          <w:rFonts w:ascii="微软雅黑" w:hAnsi="微软雅黑" w:eastAsia="微软雅黑"/>
          <w:b/>
          <w:sz w:val="30"/>
          <w:szCs w:val="30"/>
        </w:rPr>
        <w:br w:type="page"/>
      </w:r>
      <w:r>
        <w:rPr>
          <w:rFonts w:hint="eastAsia" w:ascii="微软雅黑" w:hAnsi="微软雅黑" w:eastAsia="微软雅黑"/>
          <w:sz w:val="30"/>
          <w:szCs w:val="30"/>
        </w:rPr>
        <w:t>目     录</w:t>
      </w:r>
      <w:bookmarkStart w:id="0" w:name="_Toc213670326"/>
    </w:p>
    <w:p>
      <w:pPr>
        <w:pStyle w:val="17"/>
        <w:tabs>
          <w:tab w:val="left" w:pos="420"/>
          <w:tab w:val="right" w:leader="dot" w:pos="9060"/>
        </w:tabs>
        <w:rPr>
          <w:rFonts w:ascii="等线" w:hAnsi="等线" w:eastAsia="等线" w:cs="宋体"/>
          <w:szCs w:val="22"/>
        </w:rPr>
      </w:pPr>
      <w:r>
        <w:rPr>
          <w:rFonts w:ascii="宋体" w:hAnsi="宋体"/>
          <w:sz w:val="30"/>
          <w:szCs w:val="30"/>
        </w:rPr>
        <w:fldChar w:fldCharType="begin"/>
      </w:r>
      <w:r>
        <w:rPr>
          <w:rFonts w:ascii="宋体" w:hAnsi="宋体"/>
          <w:sz w:val="30"/>
          <w:szCs w:val="30"/>
        </w:rPr>
        <w:instrText xml:space="preserve"> </w:instrText>
      </w:r>
      <w:r>
        <w:rPr>
          <w:rFonts w:hint="eastAsia" w:ascii="宋体" w:hAnsi="宋体"/>
          <w:sz w:val="30"/>
          <w:szCs w:val="30"/>
        </w:rPr>
        <w:instrText xml:space="preserve">TOC \o "1-3" \h \z \u</w:instrText>
      </w:r>
      <w:r>
        <w:rPr>
          <w:rFonts w:ascii="宋体" w:hAnsi="宋体"/>
          <w:sz w:val="30"/>
          <w:szCs w:val="30"/>
        </w:rPr>
        <w:instrText xml:space="preserve"> </w:instrText>
      </w:r>
      <w:r>
        <w:rPr>
          <w:rFonts w:ascii="宋体" w:hAnsi="宋体"/>
          <w:sz w:val="30"/>
          <w:szCs w:val="30"/>
        </w:rPr>
        <w:fldChar w:fldCharType="separate"/>
      </w:r>
      <w:r>
        <w:fldChar w:fldCharType="begin"/>
      </w:r>
      <w:r>
        <w:instrText xml:space="preserve"> HYPERLINK \l "_Toc22027516" </w:instrText>
      </w:r>
      <w:r>
        <w:fldChar w:fldCharType="separate"/>
      </w:r>
      <w:r>
        <w:rPr>
          <w:rStyle w:val="25"/>
          <w:rFonts w:ascii="微软雅黑" w:hAnsi="微软雅黑" w:eastAsia="微软雅黑"/>
          <w:kern w:val="0"/>
        </w:rPr>
        <w:t>1</w:t>
      </w:r>
      <w:r>
        <w:rPr>
          <w:rFonts w:ascii="等线" w:hAnsi="等线" w:eastAsia="等线" w:cs="宋体"/>
          <w:szCs w:val="22"/>
        </w:rPr>
        <w:tab/>
      </w:r>
      <w:r>
        <w:rPr>
          <w:rStyle w:val="25"/>
          <w:rFonts w:hint="eastAsia" w:ascii="微软雅黑" w:hAnsi="微软雅黑" w:eastAsia="微软雅黑"/>
          <w:kern w:val="0"/>
        </w:rPr>
        <w:t>参考文件</w:t>
      </w:r>
      <w:r>
        <w:tab/>
      </w:r>
      <w:r>
        <w:fldChar w:fldCharType="begin"/>
      </w:r>
      <w:r>
        <w:instrText xml:space="preserve"> PAGEREF _Toc22027516 \h </w:instrText>
      </w:r>
      <w:r>
        <w:fldChar w:fldCharType="separate"/>
      </w:r>
      <w:r>
        <w:t>1</w:t>
      </w:r>
      <w:r>
        <w:fldChar w:fldCharType="end"/>
      </w:r>
      <w:r>
        <w:fldChar w:fldCharType="end"/>
      </w:r>
    </w:p>
    <w:p>
      <w:pPr>
        <w:pStyle w:val="17"/>
        <w:tabs>
          <w:tab w:val="left" w:pos="420"/>
          <w:tab w:val="right" w:leader="dot" w:pos="9060"/>
        </w:tabs>
        <w:rPr>
          <w:rFonts w:ascii="等线" w:hAnsi="等线" w:eastAsia="等线" w:cs="宋体"/>
          <w:szCs w:val="22"/>
        </w:rPr>
      </w:pPr>
      <w:r>
        <w:fldChar w:fldCharType="begin"/>
      </w:r>
      <w:r>
        <w:instrText xml:space="preserve"> HYPERLINK \l "_Toc22027517" </w:instrText>
      </w:r>
      <w:r>
        <w:fldChar w:fldCharType="separate"/>
      </w:r>
      <w:r>
        <w:rPr>
          <w:rStyle w:val="25"/>
          <w:rFonts w:ascii="微软雅黑" w:hAnsi="微软雅黑" w:eastAsia="微软雅黑"/>
          <w:kern w:val="0"/>
        </w:rPr>
        <w:t>2</w:t>
      </w:r>
      <w:r>
        <w:rPr>
          <w:rFonts w:ascii="等线" w:hAnsi="等线" w:eastAsia="等线" w:cs="宋体"/>
          <w:szCs w:val="22"/>
        </w:rPr>
        <w:tab/>
      </w:r>
      <w:r>
        <w:rPr>
          <w:rStyle w:val="25"/>
          <w:rFonts w:hint="eastAsia" w:ascii="微软雅黑" w:hAnsi="微软雅黑" w:eastAsia="微软雅黑"/>
          <w:kern w:val="0"/>
        </w:rPr>
        <w:t>数据交换内容</w:t>
      </w:r>
      <w:r>
        <w:tab/>
      </w:r>
      <w:r>
        <w:fldChar w:fldCharType="begin"/>
      </w:r>
      <w:r>
        <w:instrText xml:space="preserve"> PAGEREF _Toc22027517 \h </w:instrText>
      </w:r>
      <w:r>
        <w:fldChar w:fldCharType="separate"/>
      </w:r>
      <w:r>
        <w:t>1</w:t>
      </w:r>
      <w:r>
        <w:fldChar w:fldCharType="end"/>
      </w:r>
      <w:r>
        <w:fldChar w:fldCharType="end"/>
      </w:r>
    </w:p>
    <w:p>
      <w:pPr>
        <w:pStyle w:val="17"/>
        <w:tabs>
          <w:tab w:val="left" w:pos="420"/>
          <w:tab w:val="right" w:leader="dot" w:pos="9060"/>
        </w:tabs>
        <w:rPr>
          <w:rFonts w:ascii="等线" w:hAnsi="等线" w:eastAsia="等线" w:cs="宋体"/>
          <w:szCs w:val="22"/>
        </w:rPr>
      </w:pPr>
      <w:r>
        <w:fldChar w:fldCharType="begin"/>
      </w:r>
      <w:r>
        <w:instrText xml:space="preserve"> HYPERLINK \l "_Toc22027518" </w:instrText>
      </w:r>
      <w:r>
        <w:fldChar w:fldCharType="separate"/>
      </w:r>
      <w:r>
        <w:rPr>
          <w:rStyle w:val="25"/>
          <w:rFonts w:ascii="微软雅黑" w:hAnsi="微软雅黑" w:eastAsia="微软雅黑"/>
        </w:rPr>
        <w:t>3</w:t>
      </w:r>
      <w:r>
        <w:rPr>
          <w:rFonts w:ascii="等线" w:hAnsi="等线" w:eastAsia="等线" w:cs="宋体"/>
          <w:szCs w:val="22"/>
        </w:rPr>
        <w:tab/>
      </w:r>
      <w:r>
        <w:rPr>
          <w:rStyle w:val="25"/>
          <w:rFonts w:hint="eastAsia" w:ascii="微软雅黑" w:hAnsi="微软雅黑" w:eastAsia="微软雅黑"/>
        </w:rPr>
        <w:t>数据交换方式</w:t>
      </w:r>
      <w:r>
        <w:tab/>
      </w:r>
      <w:r>
        <w:fldChar w:fldCharType="begin"/>
      </w:r>
      <w:r>
        <w:instrText xml:space="preserve"> PAGEREF _Toc22027518 \h </w:instrText>
      </w:r>
      <w:r>
        <w:fldChar w:fldCharType="separate"/>
      </w:r>
      <w:r>
        <w:t>2</w:t>
      </w:r>
      <w:r>
        <w:fldChar w:fldCharType="end"/>
      </w:r>
      <w:r>
        <w:fldChar w:fldCharType="end"/>
      </w:r>
    </w:p>
    <w:p>
      <w:pPr>
        <w:pStyle w:val="17"/>
        <w:tabs>
          <w:tab w:val="left" w:pos="420"/>
          <w:tab w:val="right" w:leader="dot" w:pos="9060"/>
        </w:tabs>
        <w:rPr>
          <w:rFonts w:ascii="等线" w:hAnsi="等线" w:eastAsia="等线" w:cs="宋体"/>
          <w:szCs w:val="22"/>
        </w:rPr>
      </w:pPr>
      <w:r>
        <w:fldChar w:fldCharType="begin"/>
      </w:r>
      <w:r>
        <w:instrText xml:space="preserve"> HYPERLINK \l "_Toc22027519" </w:instrText>
      </w:r>
      <w:r>
        <w:fldChar w:fldCharType="separate"/>
      </w:r>
      <w:r>
        <w:rPr>
          <w:rStyle w:val="25"/>
          <w:rFonts w:ascii="微软雅黑" w:hAnsi="微软雅黑" w:eastAsia="微软雅黑"/>
        </w:rPr>
        <w:t>4</w:t>
      </w:r>
      <w:r>
        <w:rPr>
          <w:rFonts w:ascii="等线" w:hAnsi="等线" w:eastAsia="等线" w:cs="宋体"/>
          <w:szCs w:val="22"/>
        </w:rPr>
        <w:tab/>
      </w:r>
      <w:r>
        <w:rPr>
          <w:rStyle w:val="25"/>
          <w:rFonts w:hint="eastAsia" w:ascii="微软雅黑" w:hAnsi="微软雅黑" w:eastAsia="微软雅黑"/>
        </w:rPr>
        <w:t>系统通讯协议</w:t>
      </w:r>
      <w:r>
        <w:tab/>
      </w:r>
      <w:r>
        <w:fldChar w:fldCharType="begin"/>
      </w:r>
      <w:r>
        <w:instrText xml:space="preserve"> PAGEREF _Toc22027519 \h </w:instrText>
      </w:r>
      <w:r>
        <w:fldChar w:fldCharType="separate"/>
      </w:r>
      <w:r>
        <w:t>2</w:t>
      </w:r>
      <w:r>
        <w:fldChar w:fldCharType="end"/>
      </w:r>
      <w:r>
        <w:fldChar w:fldCharType="end"/>
      </w:r>
    </w:p>
    <w:p>
      <w:pPr>
        <w:pStyle w:val="18"/>
        <w:tabs>
          <w:tab w:val="left" w:pos="1050"/>
          <w:tab w:val="right" w:leader="dot" w:pos="9060"/>
        </w:tabs>
        <w:rPr>
          <w:rFonts w:ascii="等线" w:hAnsi="等线" w:eastAsia="等线" w:cs="宋体"/>
          <w:szCs w:val="22"/>
        </w:rPr>
      </w:pPr>
      <w:r>
        <w:fldChar w:fldCharType="begin"/>
      </w:r>
      <w:r>
        <w:instrText xml:space="preserve"> HYPERLINK \l "_Toc22027520" </w:instrText>
      </w:r>
      <w:r>
        <w:fldChar w:fldCharType="separate"/>
      </w:r>
      <w:r>
        <w:rPr>
          <w:rStyle w:val="25"/>
          <w:rFonts w:ascii="微软雅黑" w:hAnsi="微软雅黑" w:eastAsia="微软雅黑"/>
        </w:rPr>
        <w:t>4.1</w:t>
      </w:r>
      <w:r>
        <w:rPr>
          <w:rFonts w:ascii="等线" w:hAnsi="等线" w:eastAsia="等线" w:cs="宋体"/>
          <w:szCs w:val="22"/>
        </w:rPr>
        <w:tab/>
      </w:r>
      <w:r>
        <w:rPr>
          <w:rStyle w:val="25"/>
          <w:rFonts w:hint="eastAsia" w:ascii="微软雅黑" w:hAnsi="微软雅黑" w:eastAsia="微软雅黑"/>
        </w:rPr>
        <w:t>数据通信步骤</w:t>
      </w:r>
      <w:r>
        <w:tab/>
      </w:r>
      <w:r>
        <w:fldChar w:fldCharType="begin"/>
      </w:r>
      <w:r>
        <w:instrText xml:space="preserve"> PAGEREF _Toc22027520 \h </w:instrText>
      </w:r>
      <w:r>
        <w:fldChar w:fldCharType="separate"/>
      </w:r>
      <w:r>
        <w:t>2</w:t>
      </w:r>
      <w:r>
        <w:fldChar w:fldCharType="end"/>
      </w:r>
      <w:r>
        <w:fldChar w:fldCharType="end"/>
      </w:r>
    </w:p>
    <w:p>
      <w:pPr>
        <w:pStyle w:val="18"/>
        <w:tabs>
          <w:tab w:val="left" w:pos="1050"/>
          <w:tab w:val="right" w:leader="dot" w:pos="9060"/>
        </w:tabs>
        <w:rPr>
          <w:rFonts w:ascii="等线" w:hAnsi="等线" w:eastAsia="等线" w:cs="宋体"/>
          <w:szCs w:val="22"/>
        </w:rPr>
      </w:pPr>
      <w:r>
        <w:fldChar w:fldCharType="begin"/>
      </w:r>
      <w:r>
        <w:instrText xml:space="preserve"> HYPERLINK \l "_Toc22027521" </w:instrText>
      </w:r>
      <w:r>
        <w:fldChar w:fldCharType="separate"/>
      </w:r>
      <w:r>
        <w:rPr>
          <w:rStyle w:val="25"/>
          <w:rFonts w:ascii="微软雅黑" w:hAnsi="微软雅黑" w:eastAsia="微软雅黑"/>
        </w:rPr>
        <w:t>4.2</w:t>
      </w:r>
      <w:r>
        <w:rPr>
          <w:rFonts w:ascii="等线" w:hAnsi="等线" w:eastAsia="等线" w:cs="宋体"/>
          <w:szCs w:val="22"/>
        </w:rPr>
        <w:tab/>
      </w:r>
      <w:r>
        <w:rPr>
          <w:rStyle w:val="25"/>
          <w:rFonts w:hint="eastAsia" w:ascii="微软雅黑" w:hAnsi="微软雅黑" w:eastAsia="微软雅黑"/>
        </w:rPr>
        <w:t>通讯流程</w:t>
      </w:r>
      <w:r>
        <w:tab/>
      </w:r>
      <w:r>
        <w:fldChar w:fldCharType="begin"/>
      </w:r>
      <w:r>
        <w:instrText xml:space="preserve"> PAGEREF _Toc22027521 \h </w:instrText>
      </w:r>
      <w:r>
        <w:fldChar w:fldCharType="separate"/>
      </w:r>
      <w:r>
        <w:t>3</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"_Toc22027522" </w:instrText>
      </w:r>
      <w:r>
        <w:fldChar w:fldCharType="separate"/>
      </w:r>
      <w:r>
        <w:rPr>
          <w:rStyle w:val="25"/>
          <w:rFonts w:ascii="微软雅黑" w:hAnsi="微软雅黑"/>
        </w:rPr>
        <w:t>4.2.1</w:t>
      </w:r>
      <w:r>
        <w:rPr>
          <w:rFonts w:ascii="等线" w:hAnsi="等线" w:eastAsia="等线" w:cs="宋体"/>
          <w:szCs w:val="22"/>
        </w:rPr>
        <w:tab/>
      </w:r>
      <w:r>
        <w:rPr>
          <w:rStyle w:val="25"/>
          <w:rFonts w:hint="eastAsia" w:ascii="微软雅黑" w:hAnsi="微软雅黑"/>
        </w:rPr>
        <w:t>主流程</w:t>
      </w:r>
      <w:r>
        <w:tab/>
      </w:r>
      <w:r>
        <w:fldChar w:fldCharType="begin"/>
      </w:r>
      <w:r>
        <w:instrText xml:space="preserve"> PAGEREF _Toc22027522 \h </w:instrText>
      </w:r>
      <w:r>
        <w:fldChar w:fldCharType="separate"/>
      </w:r>
      <w:r>
        <w:t>3</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"_Toc22027523" </w:instrText>
      </w:r>
      <w:r>
        <w:fldChar w:fldCharType="separate"/>
      </w:r>
      <w:r>
        <w:rPr>
          <w:rStyle w:val="25"/>
          <w:rFonts w:ascii="微软雅黑" w:hAnsi="微软雅黑"/>
        </w:rPr>
        <w:t>4.2.2</w:t>
      </w:r>
      <w:r>
        <w:rPr>
          <w:rFonts w:ascii="等线" w:hAnsi="等线" w:eastAsia="等线" w:cs="宋体"/>
          <w:szCs w:val="22"/>
        </w:rPr>
        <w:tab/>
      </w:r>
      <w:r>
        <w:rPr>
          <w:rStyle w:val="25"/>
          <w:rFonts w:hint="eastAsia" w:ascii="微软雅黑" w:hAnsi="微软雅黑"/>
        </w:rPr>
        <w:t>设备标定自检流</w:t>
      </w:r>
      <w:r>
        <w:tab/>
      </w:r>
      <w:r>
        <w:fldChar w:fldCharType="begin"/>
      </w:r>
      <w:r>
        <w:instrText xml:space="preserve"> PAGEREF _Toc22027523 \h </w:instrText>
      </w:r>
      <w:r>
        <w:fldChar w:fldCharType="separate"/>
      </w:r>
      <w:r>
        <w:t>4</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"_Toc22027524" </w:instrText>
      </w:r>
      <w:r>
        <w:fldChar w:fldCharType="separate"/>
      </w:r>
      <w:r>
        <w:rPr>
          <w:rStyle w:val="25"/>
          <w:rFonts w:ascii="微软雅黑" w:hAnsi="微软雅黑"/>
        </w:rPr>
        <w:t>4.2.3</w:t>
      </w:r>
      <w:r>
        <w:rPr>
          <w:rFonts w:ascii="等线" w:hAnsi="等线" w:eastAsia="等线" w:cs="宋体"/>
          <w:szCs w:val="22"/>
        </w:rPr>
        <w:tab/>
      </w:r>
      <w:r>
        <w:rPr>
          <w:rStyle w:val="25"/>
          <w:rFonts w:hint="eastAsia" w:ascii="微软雅黑" w:hAnsi="微软雅黑"/>
        </w:rPr>
        <w:t>每辆车检测流程</w:t>
      </w:r>
      <w:r>
        <w:tab/>
      </w:r>
      <w:r>
        <w:fldChar w:fldCharType="begin"/>
      </w:r>
      <w:r>
        <w:instrText xml:space="preserve"> PAGEREF _Toc22027524 \h </w:instrText>
      </w:r>
      <w:r>
        <w:fldChar w:fldCharType="separate"/>
      </w:r>
      <w:r>
        <w:t>6</w:t>
      </w:r>
      <w:r>
        <w:fldChar w:fldCharType="end"/>
      </w:r>
      <w:r>
        <w:fldChar w:fldCharType="end"/>
      </w:r>
    </w:p>
    <w:p>
      <w:pPr>
        <w:pStyle w:val="17"/>
        <w:tabs>
          <w:tab w:val="left" w:pos="420"/>
          <w:tab w:val="right" w:leader="dot" w:pos="9060"/>
        </w:tabs>
        <w:rPr>
          <w:rFonts w:ascii="等线" w:hAnsi="等线" w:eastAsia="等线" w:cs="宋体"/>
          <w:szCs w:val="22"/>
        </w:rPr>
      </w:pPr>
      <w:r>
        <w:fldChar w:fldCharType="begin"/>
      </w:r>
      <w:r>
        <w:instrText xml:space="preserve"> HYPERLINK \l "_Toc22027525" </w:instrText>
      </w:r>
      <w:r>
        <w:fldChar w:fldCharType="separate"/>
      </w:r>
      <w:r>
        <w:rPr>
          <w:rStyle w:val="25"/>
          <w:rFonts w:ascii="微软雅黑" w:hAnsi="微软雅黑" w:eastAsia="微软雅黑"/>
        </w:rPr>
        <w:t>5</w:t>
      </w:r>
      <w:r>
        <w:rPr>
          <w:rFonts w:ascii="等线" w:hAnsi="等线" w:eastAsia="等线" w:cs="宋体"/>
          <w:szCs w:val="22"/>
        </w:rPr>
        <w:tab/>
      </w:r>
      <w:r>
        <w:rPr>
          <w:rStyle w:val="25"/>
          <w:rFonts w:hint="eastAsia" w:ascii="微软雅黑" w:hAnsi="微软雅黑" w:eastAsia="微软雅黑"/>
        </w:rPr>
        <w:t>通讯协议</w:t>
      </w:r>
      <w:r>
        <w:tab/>
      </w:r>
      <w:r>
        <w:fldChar w:fldCharType="begin"/>
      </w:r>
      <w:r>
        <w:instrText xml:space="preserve"> PAGEREF _Toc22027525 \h </w:instrText>
      </w:r>
      <w:r>
        <w:fldChar w:fldCharType="separate"/>
      </w:r>
      <w:r>
        <w:t>7</w:t>
      </w:r>
      <w:r>
        <w:fldChar w:fldCharType="end"/>
      </w:r>
      <w:r>
        <w:fldChar w:fldCharType="end"/>
      </w:r>
    </w:p>
    <w:p>
      <w:pPr>
        <w:pStyle w:val="18"/>
        <w:tabs>
          <w:tab w:val="left" w:pos="1050"/>
          <w:tab w:val="right" w:leader="dot" w:pos="9060"/>
        </w:tabs>
        <w:rPr>
          <w:rFonts w:ascii="等线" w:hAnsi="等线" w:eastAsia="等线" w:cs="宋体"/>
          <w:szCs w:val="22"/>
        </w:rPr>
      </w:pPr>
      <w:r>
        <w:fldChar w:fldCharType="begin"/>
      </w:r>
      <w:r>
        <w:instrText xml:space="preserve"> HYPERLINK \l "_Toc22027526" </w:instrText>
      </w:r>
      <w:r>
        <w:fldChar w:fldCharType="separate"/>
      </w:r>
      <w:r>
        <w:rPr>
          <w:rStyle w:val="25"/>
          <w:rFonts w:ascii="微软雅黑" w:hAnsi="微软雅黑" w:eastAsia="微软雅黑"/>
        </w:rPr>
        <w:t>5.1</w:t>
      </w:r>
      <w:r>
        <w:rPr>
          <w:rFonts w:ascii="等线" w:hAnsi="等线" w:eastAsia="等线" w:cs="宋体"/>
          <w:szCs w:val="22"/>
        </w:rPr>
        <w:tab/>
      </w:r>
      <w:r>
        <w:rPr>
          <w:rStyle w:val="25"/>
          <w:rFonts w:hint="eastAsia" w:ascii="微软雅黑" w:hAnsi="微软雅黑" w:eastAsia="微软雅黑"/>
        </w:rPr>
        <w:t>信息类接口</w:t>
      </w:r>
      <w:r>
        <w:tab/>
      </w:r>
      <w:r>
        <w:fldChar w:fldCharType="begin"/>
      </w:r>
      <w:r>
        <w:instrText xml:space="preserve"> PAGEREF _Toc22027526 \h </w:instrText>
      </w:r>
      <w:r>
        <w:fldChar w:fldCharType="separate"/>
      </w:r>
      <w:r>
        <w:t>7</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"_Toc22027527" </w:instrText>
      </w:r>
      <w:r>
        <w:fldChar w:fldCharType="separate"/>
      </w:r>
      <w:r>
        <w:rPr>
          <w:rStyle w:val="25"/>
          <w:rFonts w:ascii="微软雅黑" w:hAnsi="微软雅黑"/>
          <w:kern w:val="0"/>
        </w:rPr>
        <w:t>5.1.1</w:t>
      </w:r>
      <w:r>
        <w:rPr>
          <w:rFonts w:ascii="等线" w:hAnsi="等线" w:eastAsia="等线" w:cs="宋体"/>
          <w:szCs w:val="22"/>
        </w:rPr>
        <w:tab/>
      </w:r>
      <w:r>
        <w:rPr>
          <w:rStyle w:val="25"/>
          <w:rFonts w:hint="eastAsia" w:ascii="微软雅黑" w:hAnsi="微软雅黑"/>
        </w:rPr>
        <w:t>获取访问令牌接口</w:t>
      </w:r>
      <w:r>
        <w:tab/>
      </w:r>
      <w:r>
        <w:fldChar w:fldCharType="begin"/>
      </w:r>
      <w:r>
        <w:instrText xml:space="preserve"> PAGEREF _Toc22027527 \h </w:instrText>
      </w:r>
      <w:r>
        <w:fldChar w:fldCharType="separate"/>
      </w:r>
      <w:r>
        <w:t>7</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"_Toc22027528" </w:instrText>
      </w:r>
      <w:r>
        <w:fldChar w:fldCharType="separate"/>
      </w:r>
      <w:r>
        <w:rPr>
          <w:rStyle w:val="25"/>
          <w:rFonts w:ascii="微软雅黑" w:hAnsi="微软雅黑"/>
          <w:kern w:val="0"/>
        </w:rPr>
        <w:t>5.1.2</w:t>
      </w:r>
      <w:r>
        <w:rPr>
          <w:rFonts w:ascii="等线" w:hAnsi="等线" w:eastAsia="等线" w:cs="宋体"/>
          <w:szCs w:val="22"/>
        </w:rPr>
        <w:tab/>
      </w:r>
      <w:r>
        <w:rPr>
          <w:rStyle w:val="25"/>
          <w:rFonts w:hint="eastAsia" w:ascii="微软雅黑" w:hAnsi="微软雅黑"/>
        </w:rPr>
        <w:t>获取待检车辆接口</w:t>
      </w:r>
      <w:r>
        <w:tab/>
      </w:r>
      <w:r>
        <w:fldChar w:fldCharType="begin"/>
      </w:r>
      <w:r>
        <w:instrText xml:space="preserve"> PAGEREF _Toc22027528 \h </w:instrText>
      </w:r>
      <w:r>
        <w:fldChar w:fldCharType="separate"/>
      </w:r>
      <w:r>
        <w:t>8</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"_Toc22027529" </w:instrText>
      </w:r>
      <w:r>
        <w:fldChar w:fldCharType="separate"/>
      </w:r>
      <w:r>
        <w:rPr>
          <w:rStyle w:val="25"/>
          <w:rFonts w:ascii="微软雅黑" w:hAnsi="微软雅黑"/>
          <w:kern w:val="0"/>
        </w:rPr>
        <w:t>5.1.3</w:t>
      </w:r>
      <w:r>
        <w:rPr>
          <w:rFonts w:ascii="等线" w:hAnsi="等线" w:eastAsia="等线" w:cs="宋体"/>
          <w:szCs w:val="22"/>
        </w:rPr>
        <w:tab/>
      </w:r>
      <w:r>
        <w:rPr>
          <w:rStyle w:val="25"/>
          <w:rFonts w:hint="eastAsia" w:ascii="微软雅黑" w:hAnsi="微软雅黑"/>
        </w:rPr>
        <w:t>获取车辆信息接口</w:t>
      </w:r>
      <w:r>
        <w:tab/>
      </w:r>
      <w:r>
        <w:fldChar w:fldCharType="begin"/>
      </w:r>
      <w:r>
        <w:instrText xml:space="preserve"> PAGEREF _Toc22027529 \h </w:instrText>
      </w:r>
      <w:r>
        <w:fldChar w:fldCharType="separate"/>
      </w:r>
      <w:r>
        <w:t>8</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"_Toc22027530" </w:instrText>
      </w:r>
      <w:r>
        <w:fldChar w:fldCharType="separate"/>
      </w:r>
      <w:r>
        <w:rPr>
          <w:rStyle w:val="25"/>
          <w:rFonts w:ascii="微软雅黑" w:hAnsi="微软雅黑"/>
        </w:rPr>
        <w:t>5.1.4</w:t>
      </w:r>
      <w:r>
        <w:rPr>
          <w:rFonts w:ascii="等线" w:hAnsi="等线" w:eastAsia="等线" w:cs="宋体"/>
          <w:szCs w:val="22"/>
        </w:rPr>
        <w:tab/>
      </w:r>
      <w:r>
        <w:rPr>
          <w:rStyle w:val="25"/>
          <w:rFonts w:hint="eastAsia" w:ascii="微软雅黑" w:hAnsi="微软雅黑"/>
        </w:rPr>
        <w:t>发送消息通知接口</w:t>
      </w:r>
      <w:r>
        <w:tab/>
      </w:r>
      <w:r>
        <w:fldChar w:fldCharType="begin"/>
      </w:r>
      <w:r>
        <w:instrText xml:space="preserve"> PAGEREF _Toc22027530 \h </w:instrText>
      </w:r>
      <w:r>
        <w:fldChar w:fldCharType="separate"/>
      </w:r>
      <w:r>
        <w:t>9</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"_Toc22027531" </w:instrText>
      </w:r>
      <w:r>
        <w:fldChar w:fldCharType="separate"/>
      </w:r>
      <w:r>
        <w:rPr>
          <w:rStyle w:val="25"/>
          <w:rFonts w:ascii="微软雅黑" w:hAnsi="微软雅黑"/>
        </w:rPr>
        <w:t>5.1.5</w:t>
      </w:r>
      <w:r>
        <w:rPr>
          <w:rFonts w:ascii="等线" w:hAnsi="等线" w:eastAsia="等线" w:cs="宋体"/>
          <w:szCs w:val="22"/>
        </w:rPr>
        <w:tab/>
      </w:r>
      <w:r>
        <w:rPr>
          <w:rStyle w:val="25"/>
          <w:rFonts w:hint="eastAsia" w:ascii="微软雅黑" w:hAnsi="微软雅黑"/>
        </w:rPr>
        <w:t>上传工控软件版本号接口</w:t>
      </w:r>
      <w:r>
        <w:tab/>
      </w:r>
      <w:r>
        <w:fldChar w:fldCharType="begin"/>
      </w:r>
      <w:r>
        <w:instrText xml:space="preserve"> PAGEREF _Toc22027531 \h </w:instrText>
      </w:r>
      <w:r>
        <w:fldChar w:fldCharType="separate"/>
      </w:r>
      <w:r>
        <w:t>10</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"_Toc22027532" </w:instrText>
      </w:r>
      <w:r>
        <w:fldChar w:fldCharType="separate"/>
      </w:r>
      <w:r>
        <w:rPr>
          <w:rStyle w:val="25"/>
          <w:rFonts w:ascii="微软雅黑" w:hAnsi="微软雅黑"/>
        </w:rPr>
        <w:t>5.1.6</w:t>
      </w:r>
      <w:r>
        <w:rPr>
          <w:rFonts w:ascii="等线" w:hAnsi="等线" w:eastAsia="等线" w:cs="宋体"/>
          <w:szCs w:val="22"/>
        </w:rPr>
        <w:tab/>
      </w:r>
      <w:r>
        <w:rPr>
          <w:rStyle w:val="25"/>
          <w:rFonts w:hint="eastAsia" w:ascii="微软雅黑" w:hAnsi="微软雅黑"/>
        </w:rPr>
        <w:t>服务器时间同步接口</w:t>
      </w:r>
      <w:r>
        <w:tab/>
      </w:r>
      <w:r>
        <w:fldChar w:fldCharType="begin"/>
      </w:r>
      <w:r>
        <w:instrText xml:space="preserve"> PAGEREF _Toc22027532 \h </w:instrText>
      </w:r>
      <w:r>
        <w:fldChar w:fldCharType="separate"/>
      </w:r>
      <w:r>
        <w:t>10</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"_Toc22027533" </w:instrText>
      </w:r>
      <w:r>
        <w:fldChar w:fldCharType="separate"/>
      </w:r>
      <w:r>
        <w:rPr>
          <w:rStyle w:val="25"/>
          <w:rFonts w:ascii="微软雅黑" w:hAnsi="微软雅黑"/>
        </w:rPr>
        <w:t>5.1.7</w:t>
      </w:r>
      <w:r>
        <w:rPr>
          <w:rFonts w:ascii="等线" w:hAnsi="等线" w:eastAsia="等线" w:cs="宋体"/>
          <w:szCs w:val="22"/>
        </w:rPr>
        <w:tab/>
      </w:r>
      <w:r>
        <w:rPr>
          <w:rStyle w:val="25"/>
          <w:rFonts w:ascii="微软雅黑" w:hAnsi="微软雅黑"/>
        </w:rPr>
        <w:t>OBD</w:t>
      </w:r>
      <w:r>
        <w:rPr>
          <w:rStyle w:val="25"/>
          <w:rFonts w:hint="eastAsia" w:ascii="微软雅黑" w:hAnsi="微软雅黑"/>
        </w:rPr>
        <w:t>检测人员列表接口</w:t>
      </w:r>
      <w:r>
        <w:tab/>
      </w:r>
      <w:r>
        <w:fldChar w:fldCharType="begin"/>
      </w:r>
      <w:r>
        <w:instrText xml:space="preserve"> PAGEREF _Toc22027533 \h </w:instrText>
      </w:r>
      <w:r>
        <w:fldChar w:fldCharType="separate"/>
      </w:r>
      <w:r>
        <w:t>11</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"_Toc22027534" </w:instrText>
      </w:r>
      <w:r>
        <w:fldChar w:fldCharType="separate"/>
      </w:r>
      <w:r>
        <w:rPr>
          <w:rStyle w:val="25"/>
        </w:rPr>
        <w:t>5.1.8</w:t>
      </w:r>
      <w:r>
        <w:rPr>
          <w:rFonts w:ascii="等线" w:hAnsi="等线" w:eastAsia="等线" w:cs="宋体"/>
          <w:szCs w:val="22"/>
        </w:rPr>
        <w:tab/>
      </w:r>
      <w:r>
        <w:rPr>
          <w:rStyle w:val="25"/>
        </w:rPr>
        <w:t>OBD</w:t>
      </w:r>
      <w:r>
        <w:rPr>
          <w:rStyle w:val="25"/>
          <w:rFonts w:hint="eastAsia"/>
        </w:rPr>
        <w:t>待检列表接口</w:t>
      </w:r>
      <w:r>
        <w:tab/>
      </w:r>
      <w:r>
        <w:fldChar w:fldCharType="begin"/>
      </w:r>
      <w:r>
        <w:instrText xml:space="preserve"> PAGEREF _Toc22027534 \h </w:instrText>
      </w:r>
      <w:r>
        <w:fldChar w:fldCharType="separate"/>
      </w:r>
      <w:r>
        <w:t>11</w:t>
      </w:r>
      <w:r>
        <w:fldChar w:fldCharType="end"/>
      </w:r>
      <w:r>
        <w:fldChar w:fldCharType="end"/>
      </w:r>
    </w:p>
    <w:p>
      <w:pPr>
        <w:pStyle w:val="18"/>
        <w:tabs>
          <w:tab w:val="left" w:pos="1050"/>
          <w:tab w:val="right" w:leader="dot" w:pos="9060"/>
        </w:tabs>
        <w:rPr>
          <w:rFonts w:ascii="等线" w:hAnsi="等线" w:eastAsia="等线" w:cs="宋体"/>
          <w:szCs w:val="22"/>
        </w:rPr>
      </w:pPr>
      <w:r>
        <w:fldChar w:fldCharType="begin"/>
      </w:r>
      <w:r>
        <w:instrText xml:space="preserve"> HYPERLINK \l "_Toc22027535" </w:instrText>
      </w:r>
      <w:r>
        <w:fldChar w:fldCharType="separate"/>
      </w:r>
      <w:r>
        <w:rPr>
          <w:rStyle w:val="25"/>
          <w:rFonts w:ascii="微软雅黑" w:hAnsi="微软雅黑" w:eastAsia="微软雅黑"/>
        </w:rPr>
        <w:t>5.2</w:t>
      </w:r>
      <w:r>
        <w:rPr>
          <w:rFonts w:ascii="等线" w:hAnsi="等线" w:eastAsia="等线" w:cs="宋体"/>
          <w:szCs w:val="22"/>
        </w:rPr>
        <w:tab/>
      </w:r>
      <w:r>
        <w:rPr>
          <w:rStyle w:val="25"/>
          <w:rFonts w:hint="eastAsia" w:ascii="微软雅黑" w:hAnsi="微软雅黑" w:eastAsia="微软雅黑"/>
        </w:rPr>
        <w:t>设备自检校准接口</w:t>
      </w:r>
      <w:r>
        <w:tab/>
      </w:r>
      <w:r>
        <w:fldChar w:fldCharType="begin"/>
      </w:r>
      <w:r>
        <w:instrText xml:space="preserve"> PAGEREF _Toc22027535 \h </w:instrText>
      </w:r>
      <w:r>
        <w:fldChar w:fldCharType="separate"/>
      </w:r>
      <w:r>
        <w:t>12</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"_Toc22027536" </w:instrText>
      </w:r>
      <w:r>
        <w:fldChar w:fldCharType="separate"/>
      </w:r>
      <w:r>
        <w:rPr>
          <w:rStyle w:val="25"/>
          <w:rFonts w:ascii="微软雅黑" w:hAnsi="微软雅黑"/>
        </w:rPr>
        <w:t>5.2.1</w:t>
      </w:r>
      <w:r>
        <w:rPr>
          <w:rFonts w:ascii="等线" w:hAnsi="等线" w:eastAsia="等线" w:cs="宋体"/>
          <w:szCs w:val="22"/>
        </w:rPr>
        <w:tab/>
      </w:r>
      <w:r>
        <w:rPr>
          <w:rStyle w:val="25"/>
          <w:rFonts w:hint="eastAsia" w:ascii="微软雅黑" w:hAnsi="微软雅黑"/>
        </w:rPr>
        <w:t>测功机加载滑行检查结果接口</w:t>
      </w:r>
      <w:r>
        <w:tab/>
      </w:r>
      <w:r>
        <w:fldChar w:fldCharType="begin"/>
      </w:r>
      <w:r>
        <w:instrText xml:space="preserve"> PAGEREF _Toc22027536 \h </w:instrText>
      </w:r>
      <w:r>
        <w:fldChar w:fldCharType="separate"/>
      </w:r>
      <w:r>
        <w:t>12</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"_Toc22027537" </w:instrText>
      </w:r>
      <w:r>
        <w:fldChar w:fldCharType="separate"/>
      </w:r>
      <w:r>
        <w:rPr>
          <w:rStyle w:val="25"/>
          <w:rFonts w:ascii="微软雅黑" w:hAnsi="微软雅黑"/>
        </w:rPr>
        <w:t>5.2.2</w:t>
      </w:r>
      <w:r>
        <w:rPr>
          <w:rFonts w:ascii="等线" w:hAnsi="等线" w:eastAsia="等线" w:cs="宋体"/>
          <w:szCs w:val="22"/>
        </w:rPr>
        <w:tab/>
      </w:r>
      <w:r>
        <w:rPr>
          <w:rStyle w:val="25"/>
          <w:rFonts w:hint="eastAsia" w:ascii="微软雅黑" w:hAnsi="微软雅黑"/>
        </w:rPr>
        <w:t>五气分析仪泄露检查接口</w:t>
      </w:r>
      <w:r>
        <w:tab/>
      </w:r>
      <w:r>
        <w:fldChar w:fldCharType="begin"/>
      </w:r>
      <w:r>
        <w:instrText xml:space="preserve"> PAGEREF _Toc22027537 \h </w:instrText>
      </w:r>
      <w:r>
        <w:fldChar w:fldCharType="separate"/>
      </w:r>
      <w:r>
        <w:t>13</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"_Toc22027538" </w:instrText>
      </w:r>
      <w:r>
        <w:fldChar w:fldCharType="separate"/>
      </w:r>
      <w:r>
        <w:rPr>
          <w:rStyle w:val="25"/>
          <w:rFonts w:ascii="微软雅黑" w:hAnsi="微软雅黑"/>
        </w:rPr>
        <w:t>5.2.3</w:t>
      </w:r>
      <w:r>
        <w:rPr>
          <w:rFonts w:ascii="等线" w:hAnsi="等线" w:eastAsia="等线" w:cs="宋体"/>
          <w:szCs w:val="22"/>
        </w:rPr>
        <w:tab/>
      </w:r>
      <w:r>
        <w:rPr>
          <w:rStyle w:val="25"/>
          <w:rFonts w:hint="eastAsia" w:ascii="微软雅黑" w:hAnsi="微软雅黑"/>
        </w:rPr>
        <w:t>不透光烟度计校准检查结果接口</w:t>
      </w:r>
      <w:r>
        <w:tab/>
      </w:r>
      <w:r>
        <w:fldChar w:fldCharType="begin"/>
      </w:r>
      <w:r>
        <w:instrText xml:space="preserve"> PAGEREF _Toc22027538 \h </w:instrText>
      </w:r>
      <w:r>
        <w:fldChar w:fldCharType="separate"/>
      </w:r>
      <w:r>
        <w:t>14</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"_Toc22027539" </w:instrText>
      </w:r>
      <w:r>
        <w:fldChar w:fldCharType="separate"/>
      </w:r>
      <w:r>
        <w:rPr>
          <w:rStyle w:val="25"/>
          <w:rFonts w:ascii="微软雅黑" w:hAnsi="微软雅黑"/>
        </w:rPr>
        <w:t>5.2.4</w:t>
      </w:r>
      <w:r>
        <w:rPr>
          <w:rFonts w:ascii="等线" w:hAnsi="等线" w:eastAsia="等线" w:cs="宋体"/>
          <w:szCs w:val="22"/>
        </w:rPr>
        <w:tab/>
      </w:r>
      <w:r>
        <w:rPr>
          <w:rStyle w:val="25"/>
          <w:rFonts w:hint="eastAsia" w:ascii="微软雅黑" w:hAnsi="微软雅黑"/>
        </w:rPr>
        <w:t>环境参数仪</w:t>
      </w:r>
      <w:r>
        <w:rPr>
          <w:rStyle w:val="25"/>
          <w:rFonts w:ascii="微软雅黑" w:hAnsi="微软雅黑"/>
        </w:rPr>
        <w:t>(</w:t>
      </w:r>
      <w:r>
        <w:rPr>
          <w:rStyle w:val="25"/>
          <w:rFonts w:hint="eastAsia" w:ascii="微软雅黑" w:hAnsi="微软雅黑"/>
        </w:rPr>
        <w:t>气象站</w:t>
      </w:r>
      <w:r>
        <w:rPr>
          <w:rStyle w:val="25"/>
          <w:rFonts w:ascii="微软雅黑" w:hAnsi="微软雅黑"/>
        </w:rPr>
        <w:t>)</w:t>
      </w:r>
      <w:r>
        <w:rPr>
          <w:rStyle w:val="25"/>
          <w:rFonts w:hint="eastAsia" w:ascii="微软雅黑" w:hAnsi="微软雅黑"/>
        </w:rPr>
        <w:t>校准检查接口</w:t>
      </w:r>
      <w:r>
        <w:tab/>
      </w:r>
      <w:r>
        <w:fldChar w:fldCharType="begin"/>
      </w:r>
      <w:r>
        <w:instrText xml:space="preserve"> PAGEREF _Toc22027539 \h </w:instrText>
      </w:r>
      <w:r>
        <w:fldChar w:fldCharType="separate"/>
      </w:r>
      <w:r>
        <w:t>15</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"_Toc22027540" </w:instrText>
      </w:r>
      <w:r>
        <w:fldChar w:fldCharType="separate"/>
      </w:r>
      <w:r>
        <w:rPr>
          <w:rStyle w:val="25"/>
          <w:rFonts w:ascii="微软雅黑" w:hAnsi="微软雅黑"/>
        </w:rPr>
        <w:t>5.2.5</w:t>
      </w:r>
      <w:r>
        <w:rPr>
          <w:rFonts w:ascii="等线" w:hAnsi="等线" w:eastAsia="等线" w:cs="宋体"/>
          <w:szCs w:val="22"/>
        </w:rPr>
        <w:tab/>
      </w:r>
      <w:r>
        <w:rPr>
          <w:rStyle w:val="25"/>
          <w:rFonts w:hint="eastAsia" w:ascii="微软雅黑" w:hAnsi="微软雅黑"/>
        </w:rPr>
        <w:t>五气分析仪校准结果接口</w:t>
      </w:r>
      <w:r>
        <w:tab/>
      </w:r>
      <w:r>
        <w:fldChar w:fldCharType="begin"/>
      </w:r>
      <w:r>
        <w:instrText xml:space="preserve"> PAGEREF _Toc22027540 \h </w:instrText>
      </w:r>
      <w:r>
        <w:fldChar w:fldCharType="separate"/>
      </w:r>
      <w:r>
        <w:t>15</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"_Toc22027541" </w:instrText>
      </w:r>
      <w:r>
        <w:fldChar w:fldCharType="separate"/>
      </w:r>
      <w:r>
        <w:rPr>
          <w:rStyle w:val="25"/>
          <w:rFonts w:ascii="微软雅黑" w:hAnsi="微软雅黑"/>
        </w:rPr>
        <w:t>5.2.6</w:t>
      </w:r>
      <w:r>
        <w:rPr>
          <w:rFonts w:ascii="等线" w:hAnsi="等线" w:eastAsia="等线" w:cs="宋体"/>
          <w:szCs w:val="22"/>
        </w:rPr>
        <w:tab/>
      </w:r>
      <w:r>
        <w:rPr>
          <w:rStyle w:val="25"/>
          <w:rFonts w:hint="eastAsia" w:ascii="微软雅黑" w:hAnsi="微软雅黑"/>
        </w:rPr>
        <w:t>流量计设备自检结果接口</w:t>
      </w:r>
      <w:r>
        <w:tab/>
      </w:r>
      <w:r>
        <w:fldChar w:fldCharType="begin"/>
      </w:r>
      <w:r>
        <w:instrText xml:space="preserve"> PAGEREF _Toc22027541 \h </w:instrText>
      </w:r>
      <w:r>
        <w:fldChar w:fldCharType="separate"/>
      </w:r>
      <w:r>
        <w:t>16</w:t>
      </w:r>
      <w:r>
        <w:fldChar w:fldCharType="end"/>
      </w:r>
      <w:r>
        <w:fldChar w:fldCharType="end"/>
      </w:r>
    </w:p>
    <w:p>
      <w:pPr>
        <w:pStyle w:val="18"/>
        <w:tabs>
          <w:tab w:val="left" w:pos="1050"/>
          <w:tab w:val="right" w:leader="dot" w:pos="9060"/>
        </w:tabs>
        <w:rPr>
          <w:rFonts w:ascii="等线" w:hAnsi="等线" w:eastAsia="等线" w:cs="宋体"/>
          <w:szCs w:val="22"/>
        </w:rPr>
      </w:pPr>
      <w:bookmarkStart w:id="205" w:name="_GoBack"/>
      <w:bookmarkEnd w:id="205"/>
      <w:r>
        <w:fldChar w:fldCharType="begin"/>
      </w:r>
      <w:r>
        <w:instrText xml:space="preserve"> HYPERLINK \l "_Toc22027542" </w:instrText>
      </w:r>
      <w:r>
        <w:fldChar w:fldCharType="separate"/>
      </w:r>
      <w:r>
        <w:rPr>
          <w:rStyle w:val="25"/>
          <w:rFonts w:ascii="微软雅黑" w:hAnsi="微软雅黑" w:eastAsia="微软雅黑"/>
        </w:rPr>
        <w:t>5.3</w:t>
      </w:r>
      <w:r>
        <w:rPr>
          <w:rFonts w:ascii="等线" w:hAnsi="等线" w:eastAsia="等线" w:cs="宋体"/>
          <w:szCs w:val="22"/>
        </w:rPr>
        <w:tab/>
      </w:r>
      <w:r>
        <w:rPr>
          <w:rStyle w:val="25"/>
          <w:rFonts w:hint="eastAsia" w:ascii="微软雅黑" w:hAnsi="微软雅黑" w:eastAsia="微软雅黑"/>
        </w:rPr>
        <w:t>检查相关接口</w:t>
      </w:r>
      <w:r>
        <w:tab/>
      </w:r>
      <w:r>
        <w:fldChar w:fldCharType="begin"/>
      </w:r>
      <w:r>
        <w:instrText xml:space="preserve"> PAGEREF _Toc22027542 \h </w:instrText>
      </w:r>
      <w:r>
        <w:fldChar w:fldCharType="separate"/>
      </w:r>
      <w:r>
        <w:t>17</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"_Toc22027543" </w:instrText>
      </w:r>
      <w:r>
        <w:fldChar w:fldCharType="separate"/>
      </w:r>
      <w:r>
        <w:rPr>
          <w:rStyle w:val="25"/>
          <w:rFonts w:ascii="微软雅黑" w:hAnsi="微软雅黑"/>
        </w:rPr>
        <w:t>5.3.1</w:t>
      </w:r>
      <w:r>
        <w:rPr>
          <w:rFonts w:ascii="等线" w:hAnsi="等线" w:eastAsia="等线" w:cs="宋体"/>
          <w:szCs w:val="22"/>
        </w:rPr>
        <w:tab/>
      </w:r>
      <w:r>
        <w:rPr>
          <w:rStyle w:val="25"/>
          <w:rFonts w:ascii="微软雅黑" w:hAnsi="微软雅黑"/>
        </w:rPr>
        <w:t>OBD</w:t>
      </w:r>
      <w:r>
        <w:rPr>
          <w:rStyle w:val="25"/>
          <w:rFonts w:hint="eastAsia" w:ascii="微软雅黑" w:hAnsi="微软雅黑"/>
        </w:rPr>
        <w:t>快速检查结果数据上传接口</w:t>
      </w:r>
      <w:r>
        <w:tab/>
      </w:r>
      <w:r>
        <w:fldChar w:fldCharType="begin"/>
      </w:r>
      <w:r>
        <w:instrText xml:space="preserve"> PAGEREF _Toc22027543 \h </w:instrText>
      </w:r>
      <w:r>
        <w:fldChar w:fldCharType="separate"/>
      </w:r>
      <w:r>
        <w:t>17</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"_Toc22027544" </w:instrText>
      </w:r>
      <w:r>
        <w:fldChar w:fldCharType="separate"/>
      </w:r>
      <w:r>
        <w:rPr>
          <w:rStyle w:val="25"/>
        </w:rPr>
        <w:t>5.3.2</w:t>
      </w:r>
      <w:r>
        <w:rPr>
          <w:rFonts w:ascii="等线" w:hAnsi="等线" w:eastAsia="等线" w:cs="宋体"/>
          <w:szCs w:val="22"/>
        </w:rPr>
        <w:tab/>
      </w:r>
      <w:r>
        <w:rPr>
          <w:rStyle w:val="25"/>
          <w:rFonts w:hint="eastAsia"/>
        </w:rPr>
        <w:t>检测过程</w:t>
      </w:r>
      <w:r>
        <w:rPr>
          <w:rStyle w:val="25"/>
        </w:rPr>
        <w:t>OBD</w:t>
      </w:r>
      <w:r>
        <w:rPr>
          <w:rStyle w:val="25"/>
          <w:rFonts w:hint="eastAsia"/>
        </w:rPr>
        <w:t>数据流上传接口</w:t>
      </w:r>
      <w:r>
        <w:tab/>
      </w:r>
      <w:r>
        <w:fldChar w:fldCharType="begin"/>
      </w:r>
      <w:r>
        <w:instrText xml:space="preserve"> PAGEREF _Toc22027544 \h </w:instrText>
      </w:r>
      <w:r>
        <w:fldChar w:fldCharType="separate"/>
      </w:r>
      <w:r>
        <w:t>19</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"_Toc22027545" </w:instrText>
      </w:r>
      <w:r>
        <w:fldChar w:fldCharType="separate"/>
      </w:r>
      <w:r>
        <w:rPr>
          <w:rStyle w:val="25"/>
        </w:rPr>
        <w:t>5.3.3</w:t>
      </w:r>
      <w:r>
        <w:rPr>
          <w:rFonts w:ascii="等线" w:hAnsi="等线" w:eastAsia="等线" w:cs="宋体"/>
          <w:szCs w:val="22"/>
        </w:rPr>
        <w:tab/>
      </w:r>
      <w:r>
        <w:rPr>
          <w:rStyle w:val="25"/>
          <w:rFonts w:hint="eastAsia"/>
        </w:rPr>
        <w:t>燃油蒸发排放控制系统检验数据上传接口</w:t>
      </w:r>
      <w:r>
        <w:tab/>
      </w:r>
      <w:r>
        <w:fldChar w:fldCharType="begin"/>
      </w:r>
      <w:r>
        <w:instrText xml:space="preserve"> PAGEREF _Toc22027545 \h </w:instrText>
      </w:r>
      <w:r>
        <w:fldChar w:fldCharType="separate"/>
      </w:r>
      <w:r>
        <w:t>20</w:t>
      </w:r>
      <w:r>
        <w:fldChar w:fldCharType="end"/>
      </w:r>
      <w:r>
        <w:fldChar w:fldCharType="end"/>
      </w:r>
    </w:p>
    <w:p>
      <w:pPr>
        <w:pStyle w:val="18"/>
        <w:tabs>
          <w:tab w:val="left" w:pos="1050"/>
          <w:tab w:val="right" w:leader="dot" w:pos="9060"/>
        </w:tabs>
        <w:rPr>
          <w:rFonts w:ascii="等线" w:hAnsi="等线" w:eastAsia="等线" w:cs="宋体"/>
          <w:szCs w:val="22"/>
        </w:rPr>
      </w:pPr>
      <w:r>
        <w:fldChar w:fldCharType="begin"/>
      </w:r>
      <w:r>
        <w:instrText xml:space="preserve"> HYPERLINK \l "_Toc22027546" </w:instrText>
      </w:r>
      <w:r>
        <w:fldChar w:fldCharType="separate"/>
      </w:r>
      <w:r>
        <w:rPr>
          <w:rStyle w:val="25"/>
          <w:rFonts w:ascii="微软雅黑" w:hAnsi="微软雅黑" w:eastAsia="微软雅黑"/>
          <w:kern w:val="0"/>
        </w:rPr>
        <w:t>5.4</w:t>
      </w:r>
      <w:r>
        <w:rPr>
          <w:rFonts w:ascii="等线" w:hAnsi="等线" w:eastAsia="等线" w:cs="宋体"/>
          <w:szCs w:val="22"/>
        </w:rPr>
        <w:tab/>
      </w:r>
      <w:r>
        <w:rPr>
          <w:rStyle w:val="25"/>
          <w:rFonts w:hint="eastAsia" w:ascii="微软雅黑" w:hAnsi="微软雅黑" w:eastAsia="微软雅黑"/>
          <w:kern w:val="0"/>
        </w:rPr>
        <w:t>尾气检测过程数据及检测结果通讯接口</w:t>
      </w:r>
      <w:r>
        <w:tab/>
      </w:r>
      <w:r>
        <w:fldChar w:fldCharType="begin"/>
      </w:r>
      <w:r>
        <w:instrText xml:space="preserve"> PAGEREF _Toc22027546 \h </w:instrText>
      </w:r>
      <w:r>
        <w:fldChar w:fldCharType="separate"/>
      </w:r>
      <w:r>
        <w:t>21</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"_Toc22027547" </w:instrText>
      </w:r>
      <w:r>
        <w:fldChar w:fldCharType="separate"/>
      </w:r>
      <w:r>
        <w:rPr>
          <w:rStyle w:val="25"/>
        </w:rPr>
        <w:t>5.4.1</w:t>
      </w:r>
      <w:r>
        <w:rPr>
          <w:rFonts w:ascii="等线" w:hAnsi="等线" w:eastAsia="等线" w:cs="宋体"/>
          <w:szCs w:val="22"/>
        </w:rPr>
        <w:tab/>
      </w:r>
      <w:r>
        <w:rPr>
          <w:rStyle w:val="25"/>
          <w:rFonts w:hint="eastAsia"/>
        </w:rPr>
        <w:t>上传简易瞬态工况法检测结果接口</w:t>
      </w:r>
      <w:r>
        <w:tab/>
      </w:r>
      <w:r>
        <w:fldChar w:fldCharType="begin"/>
      </w:r>
      <w:r>
        <w:instrText xml:space="preserve"> PAGEREF _Toc22027547 \h </w:instrText>
      </w:r>
      <w:r>
        <w:fldChar w:fldCharType="separate"/>
      </w:r>
      <w:r>
        <w:t>21</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"_Toc22027548" </w:instrText>
      </w:r>
      <w:r>
        <w:fldChar w:fldCharType="separate"/>
      </w:r>
      <w:r>
        <w:rPr>
          <w:rStyle w:val="25"/>
          <w:rFonts w:ascii="微软雅黑" w:hAnsi="微软雅黑"/>
        </w:rPr>
        <w:t>5.4.2</w:t>
      </w:r>
      <w:r>
        <w:rPr>
          <w:rFonts w:ascii="等线" w:hAnsi="等线" w:eastAsia="等线" w:cs="宋体"/>
          <w:szCs w:val="22"/>
        </w:rPr>
        <w:tab/>
      </w:r>
      <w:r>
        <w:rPr>
          <w:rStyle w:val="25"/>
          <w:rFonts w:hint="eastAsia" w:ascii="微软雅黑" w:hAnsi="微软雅黑"/>
        </w:rPr>
        <w:t>上传简易瞬态工况法检测过程数据接口</w:t>
      </w:r>
      <w:r>
        <w:tab/>
      </w:r>
      <w:r>
        <w:fldChar w:fldCharType="begin"/>
      </w:r>
      <w:r>
        <w:instrText xml:space="preserve"> PAGEREF _Toc22027548 \h </w:instrText>
      </w:r>
      <w:r>
        <w:fldChar w:fldCharType="separate"/>
      </w:r>
      <w:r>
        <w:t>22</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"_Toc22027549" </w:instrText>
      </w:r>
      <w:r>
        <w:fldChar w:fldCharType="separate"/>
      </w:r>
      <w:r>
        <w:rPr>
          <w:rStyle w:val="25"/>
        </w:rPr>
        <w:t>5.4.3</w:t>
      </w:r>
      <w:r>
        <w:rPr>
          <w:rFonts w:ascii="等线" w:hAnsi="等线" w:eastAsia="等线" w:cs="宋体"/>
          <w:szCs w:val="22"/>
        </w:rPr>
        <w:tab/>
      </w:r>
      <w:r>
        <w:rPr>
          <w:rStyle w:val="25"/>
          <w:rFonts w:hint="eastAsia"/>
        </w:rPr>
        <w:t>上传稳态工况法检测结果接口</w:t>
      </w:r>
      <w:r>
        <w:tab/>
      </w:r>
      <w:r>
        <w:fldChar w:fldCharType="begin"/>
      </w:r>
      <w:r>
        <w:instrText xml:space="preserve"> PAGEREF _Toc22027549 \h </w:instrText>
      </w:r>
      <w:r>
        <w:fldChar w:fldCharType="separate"/>
      </w:r>
      <w:r>
        <w:t>24</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"_Toc22027550" </w:instrText>
      </w:r>
      <w:r>
        <w:fldChar w:fldCharType="separate"/>
      </w:r>
      <w:r>
        <w:rPr>
          <w:rStyle w:val="25"/>
          <w:rFonts w:ascii="微软雅黑" w:hAnsi="微软雅黑"/>
        </w:rPr>
        <w:t>5.4.4</w:t>
      </w:r>
      <w:r>
        <w:rPr>
          <w:rFonts w:ascii="等线" w:hAnsi="等线" w:eastAsia="等线" w:cs="宋体"/>
          <w:szCs w:val="22"/>
        </w:rPr>
        <w:tab/>
      </w:r>
      <w:r>
        <w:rPr>
          <w:rStyle w:val="25"/>
          <w:rFonts w:hint="eastAsia" w:ascii="微软雅黑" w:hAnsi="微软雅黑"/>
        </w:rPr>
        <w:t>上传稳态工况法检测过程数据接口</w:t>
      </w:r>
      <w:r>
        <w:tab/>
      </w:r>
      <w:r>
        <w:fldChar w:fldCharType="begin"/>
      </w:r>
      <w:r>
        <w:instrText xml:space="preserve"> PAGEREF _Toc22027550 \h </w:instrText>
      </w:r>
      <w:r>
        <w:fldChar w:fldCharType="separate"/>
      </w:r>
      <w:r>
        <w:t>25</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"_Toc22027551" </w:instrText>
      </w:r>
      <w:r>
        <w:fldChar w:fldCharType="separate"/>
      </w:r>
      <w:r>
        <w:rPr>
          <w:rStyle w:val="25"/>
          <w:rFonts w:ascii="微软雅黑" w:hAnsi="微软雅黑"/>
        </w:rPr>
        <w:t>5.4.5</w:t>
      </w:r>
      <w:r>
        <w:rPr>
          <w:rFonts w:ascii="等线" w:hAnsi="等线" w:eastAsia="等线" w:cs="宋体"/>
          <w:szCs w:val="22"/>
        </w:rPr>
        <w:tab/>
      </w:r>
      <w:r>
        <w:rPr>
          <w:rStyle w:val="25"/>
          <w:rFonts w:hint="eastAsia" w:ascii="微软雅黑" w:hAnsi="微软雅黑"/>
        </w:rPr>
        <w:t>上传双怠速法检测结果接口</w:t>
      </w:r>
      <w:r>
        <w:tab/>
      </w:r>
      <w:r>
        <w:fldChar w:fldCharType="begin"/>
      </w:r>
      <w:r>
        <w:instrText xml:space="preserve"> PAGEREF _Toc22027551 \h </w:instrText>
      </w:r>
      <w:r>
        <w:fldChar w:fldCharType="separate"/>
      </w:r>
      <w:r>
        <w:t>26</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"_Toc22027552" </w:instrText>
      </w:r>
      <w:r>
        <w:fldChar w:fldCharType="separate"/>
      </w:r>
      <w:r>
        <w:rPr>
          <w:rStyle w:val="25"/>
          <w:rFonts w:ascii="微软雅黑" w:hAnsi="微软雅黑"/>
        </w:rPr>
        <w:t>5.4.6</w:t>
      </w:r>
      <w:r>
        <w:rPr>
          <w:rFonts w:ascii="等线" w:hAnsi="等线" w:eastAsia="等线" w:cs="宋体"/>
          <w:szCs w:val="22"/>
        </w:rPr>
        <w:tab/>
      </w:r>
      <w:r>
        <w:rPr>
          <w:rStyle w:val="25"/>
          <w:rFonts w:hint="eastAsia" w:ascii="微软雅黑" w:hAnsi="微软雅黑"/>
        </w:rPr>
        <w:t>上传双怠速法检测过程数据接口</w:t>
      </w:r>
      <w:r>
        <w:tab/>
      </w:r>
      <w:r>
        <w:fldChar w:fldCharType="begin"/>
      </w:r>
      <w:r>
        <w:instrText xml:space="preserve"> PAGEREF _Toc22027552 \h </w:instrText>
      </w:r>
      <w:r>
        <w:fldChar w:fldCharType="separate"/>
      </w:r>
      <w:r>
        <w:t>27</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"_Toc22027553" </w:instrText>
      </w:r>
      <w:r>
        <w:fldChar w:fldCharType="separate"/>
      </w:r>
      <w:r>
        <w:rPr>
          <w:rStyle w:val="25"/>
          <w:rFonts w:ascii="微软雅黑" w:hAnsi="微软雅黑"/>
        </w:rPr>
        <w:t>5.4.7</w:t>
      </w:r>
      <w:r>
        <w:rPr>
          <w:rFonts w:ascii="等线" w:hAnsi="等线" w:eastAsia="等线" w:cs="宋体"/>
          <w:szCs w:val="22"/>
        </w:rPr>
        <w:tab/>
      </w:r>
      <w:r>
        <w:rPr>
          <w:rStyle w:val="25"/>
          <w:rFonts w:hint="eastAsia" w:ascii="微软雅黑" w:hAnsi="微软雅黑"/>
        </w:rPr>
        <w:t>上传加载减速法检测结果接口</w:t>
      </w:r>
      <w:r>
        <w:tab/>
      </w:r>
      <w:r>
        <w:fldChar w:fldCharType="begin"/>
      </w:r>
      <w:r>
        <w:instrText xml:space="preserve"> PAGEREF _Toc22027553 \h </w:instrText>
      </w:r>
      <w:r>
        <w:fldChar w:fldCharType="separate"/>
      </w:r>
      <w:r>
        <w:t>28</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"_Toc22027554" </w:instrText>
      </w:r>
      <w:r>
        <w:fldChar w:fldCharType="separate"/>
      </w:r>
      <w:r>
        <w:rPr>
          <w:rStyle w:val="25"/>
          <w:rFonts w:ascii="微软雅黑" w:hAnsi="微软雅黑"/>
        </w:rPr>
        <w:t>5.4.8</w:t>
      </w:r>
      <w:r>
        <w:rPr>
          <w:rFonts w:ascii="等线" w:hAnsi="等线" w:eastAsia="等线" w:cs="宋体"/>
          <w:szCs w:val="22"/>
        </w:rPr>
        <w:tab/>
      </w:r>
      <w:r>
        <w:rPr>
          <w:rStyle w:val="25"/>
          <w:rFonts w:hint="eastAsia" w:ascii="微软雅黑" w:hAnsi="微软雅黑"/>
        </w:rPr>
        <w:t>上传加载减速法检测过程数据接口</w:t>
      </w:r>
      <w:r>
        <w:tab/>
      </w:r>
      <w:r>
        <w:fldChar w:fldCharType="begin"/>
      </w:r>
      <w:r>
        <w:instrText xml:space="preserve"> PAGEREF _Toc22027554 \h </w:instrText>
      </w:r>
      <w:r>
        <w:fldChar w:fldCharType="separate"/>
      </w:r>
      <w:r>
        <w:t>29</w:t>
      </w:r>
      <w:r>
        <w:fldChar w:fldCharType="end"/>
      </w:r>
      <w:r>
        <w:fldChar w:fldCharType="end"/>
      </w:r>
    </w:p>
    <w:p>
      <w:pPr>
        <w:pStyle w:val="11"/>
        <w:tabs>
          <w:tab w:val="left" w:pos="1680"/>
          <w:tab w:val="right" w:leader="dot" w:pos="9060"/>
        </w:tabs>
        <w:rPr>
          <w:rFonts w:ascii="等线" w:hAnsi="等线" w:eastAsia="等线" w:cs="宋体"/>
          <w:szCs w:val="22"/>
        </w:rPr>
      </w:pPr>
      <w:r>
        <w:fldChar w:fldCharType="begin"/>
      </w:r>
      <w:r>
        <w:instrText xml:space="preserve"> HYPERLINK \l "_Toc22027555" </w:instrText>
      </w:r>
      <w:r>
        <w:fldChar w:fldCharType="separate"/>
      </w:r>
      <w:r>
        <w:rPr>
          <w:rStyle w:val="25"/>
          <w:rFonts w:ascii="微软雅黑" w:hAnsi="微软雅黑"/>
        </w:rPr>
        <w:t>5.4.9</w:t>
      </w:r>
      <w:r>
        <w:rPr>
          <w:rFonts w:ascii="等线" w:hAnsi="等线" w:eastAsia="等线" w:cs="宋体"/>
          <w:szCs w:val="22"/>
        </w:rPr>
        <w:tab/>
      </w:r>
      <w:r>
        <w:rPr>
          <w:rStyle w:val="25"/>
          <w:rFonts w:hint="eastAsia" w:ascii="微软雅黑" w:hAnsi="微软雅黑"/>
        </w:rPr>
        <w:t>上传不透光烟度法检测结果接口</w:t>
      </w:r>
      <w:r>
        <w:tab/>
      </w:r>
      <w:r>
        <w:fldChar w:fldCharType="begin"/>
      </w:r>
      <w:r>
        <w:instrText xml:space="preserve"> PAGEREF _Toc22027555 \h </w:instrText>
      </w:r>
      <w:r>
        <w:fldChar w:fldCharType="separate"/>
      </w:r>
      <w:r>
        <w:t>30</w:t>
      </w:r>
      <w:r>
        <w:fldChar w:fldCharType="end"/>
      </w:r>
      <w:r>
        <w:fldChar w:fldCharType="end"/>
      </w:r>
    </w:p>
    <w:p>
      <w:pPr>
        <w:pStyle w:val="11"/>
        <w:tabs>
          <w:tab w:val="left" w:pos="1696"/>
          <w:tab w:val="right" w:leader="dot" w:pos="9060"/>
        </w:tabs>
        <w:rPr>
          <w:rFonts w:ascii="等线" w:hAnsi="等线" w:eastAsia="等线" w:cs="宋体"/>
          <w:szCs w:val="22"/>
        </w:rPr>
      </w:pPr>
      <w:r>
        <w:fldChar w:fldCharType="begin"/>
      </w:r>
      <w:r>
        <w:instrText xml:space="preserve"> HYPERLINK \l "_Toc22027556" </w:instrText>
      </w:r>
      <w:r>
        <w:fldChar w:fldCharType="separate"/>
      </w:r>
      <w:r>
        <w:rPr>
          <w:rStyle w:val="25"/>
          <w:rFonts w:ascii="微软雅黑" w:hAnsi="微软雅黑"/>
        </w:rPr>
        <w:t>5.4.10</w:t>
      </w:r>
      <w:r>
        <w:rPr>
          <w:rFonts w:ascii="等线" w:hAnsi="等线" w:eastAsia="等线" w:cs="宋体"/>
          <w:szCs w:val="22"/>
        </w:rPr>
        <w:tab/>
      </w:r>
      <w:r>
        <w:rPr>
          <w:rStyle w:val="25"/>
          <w:rFonts w:hint="eastAsia" w:ascii="微软雅黑" w:hAnsi="微软雅黑"/>
        </w:rPr>
        <w:t>上传不透光烟度法检测过程数据接口</w:t>
      </w:r>
      <w:r>
        <w:tab/>
      </w:r>
      <w:r>
        <w:fldChar w:fldCharType="begin"/>
      </w:r>
      <w:r>
        <w:instrText xml:space="preserve"> PAGEREF _Toc22027556 \h </w:instrText>
      </w:r>
      <w:r>
        <w:fldChar w:fldCharType="separate"/>
      </w:r>
      <w:r>
        <w:t>31</w:t>
      </w:r>
      <w:r>
        <w:fldChar w:fldCharType="end"/>
      </w:r>
      <w:r>
        <w:fldChar w:fldCharType="end"/>
      </w:r>
    </w:p>
    <w:p>
      <w:pPr>
        <w:pStyle w:val="11"/>
        <w:tabs>
          <w:tab w:val="left" w:pos="1696"/>
          <w:tab w:val="right" w:leader="dot" w:pos="9060"/>
        </w:tabs>
        <w:rPr>
          <w:rFonts w:ascii="等线" w:hAnsi="等线" w:eastAsia="等线" w:cs="宋体"/>
          <w:szCs w:val="22"/>
        </w:rPr>
      </w:pPr>
      <w:r>
        <w:fldChar w:fldCharType="begin"/>
      </w:r>
      <w:r>
        <w:instrText xml:space="preserve"> HYPERLINK \l "_Toc22027557" </w:instrText>
      </w:r>
      <w:r>
        <w:fldChar w:fldCharType="separate"/>
      </w:r>
      <w:r>
        <w:rPr>
          <w:rStyle w:val="25"/>
          <w:rFonts w:ascii="微软雅黑" w:hAnsi="微软雅黑"/>
        </w:rPr>
        <w:t>5.4.11</w:t>
      </w:r>
      <w:r>
        <w:rPr>
          <w:rFonts w:ascii="等线" w:hAnsi="等线" w:eastAsia="等线" w:cs="宋体"/>
          <w:szCs w:val="22"/>
        </w:rPr>
        <w:tab/>
      </w:r>
      <w:r>
        <w:rPr>
          <w:rStyle w:val="25"/>
          <w:rFonts w:hint="eastAsia" w:ascii="微软雅黑" w:hAnsi="微软雅黑"/>
        </w:rPr>
        <w:t>上传林格曼黑度法检测结果接口</w:t>
      </w:r>
      <w:r>
        <w:tab/>
      </w:r>
      <w:r>
        <w:fldChar w:fldCharType="begin"/>
      </w:r>
      <w:r>
        <w:instrText xml:space="preserve"> PAGEREF _Toc22027557 \h </w:instrText>
      </w:r>
      <w:r>
        <w:fldChar w:fldCharType="separate"/>
      </w:r>
      <w:r>
        <w:t>32</w:t>
      </w:r>
      <w:r>
        <w:fldChar w:fldCharType="end"/>
      </w:r>
      <w:r>
        <w:fldChar w:fldCharType="end"/>
      </w:r>
    </w:p>
    <w:p>
      <w:pPr>
        <w:pStyle w:val="11"/>
        <w:tabs>
          <w:tab w:val="left" w:pos="1696"/>
          <w:tab w:val="right" w:leader="dot" w:pos="9060"/>
        </w:tabs>
        <w:rPr>
          <w:rFonts w:ascii="等线" w:hAnsi="等线" w:eastAsia="等线" w:cs="宋体"/>
          <w:szCs w:val="22"/>
        </w:rPr>
      </w:pPr>
      <w:r>
        <w:fldChar w:fldCharType="begin"/>
      </w:r>
      <w:r>
        <w:instrText xml:space="preserve"> HYPERLINK \l "_Toc22027558" </w:instrText>
      </w:r>
      <w:r>
        <w:fldChar w:fldCharType="separate"/>
      </w:r>
      <w:r>
        <w:rPr>
          <w:rStyle w:val="25"/>
          <w:rFonts w:ascii="微软雅黑" w:hAnsi="微软雅黑"/>
        </w:rPr>
        <w:t>5.4.12</w:t>
      </w:r>
      <w:r>
        <w:rPr>
          <w:rFonts w:ascii="等线" w:hAnsi="等线" w:eastAsia="等线" w:cs="宋体"/>
          <w:szCs w:val="22"/>
        </w:rPr>
        <w:tab/>
      </w:r>
      <w:r>
        <w:rPr>
          <w:rStyle w:val="25"/>
          <w:rFonts w:hint="eastAsia" w:ascii="微软雅黑" w:hAnsi="微软雅黑"/>
        </w:rPr>
        <w:t>上传林格曼黑度法检测过程数据接口</w:t>
      </w:r>
      <w:r>
        <w:tab/>
      </w:r>
      <w:r>
        <w:fldChar w:fldCharType="begin"/>
      </w:r>
      <w:r>
        <w:instrText xml:space="preserve"> PAGEREF _Toc22027558 \h </w:instrText>
      </w:r>
      <w:r>
        <w:fldChar w:fldCharType="separate"/>
      </w:r>
      <w:r>
        <w:t>33</w:t>
      </w:r>
      <w:r>
        <w:fldChar w:fldCharType="end"/>
      </w:r>
      <w:r>
        <w:fldChar w:fldCharType="end"/>
      </w:r>
    </w:p>
    <w:p>
      <w:pPr>
        <w:snapToGrid w:val="0"/>
        <w:spacing w:line="360" w:lineRule="auto"/>
        <w:jc w:val="left"/>
        <w:rPr>
          <w:rFonts w:ascii="微软雅黑" w:hAnsi="微软雅黑" w:eastAsia="微软雅黑"/>
        </w:rPr>
        <w:sectPr>
          <w:footerReference r:id="rId7" w:type="first"/>
          <w:footerReference r:id="rId5" w:type="default"/>
          <w:footerReference r:id="rId6" w:type="even"/>
          <w:pgSz w:w="11906" w:h="16838"/>
          <w:pgMar w:top="1418" w:right="1418" w:bottom="1418" w:left="1418" w:header="851" w:footer="992" w:gutter="0"/>
          <w:pgNumType w:start="0"/>
          <w:cols w:space="425" w:num="1"/>
          <w:titlePg/>
          <w:docGrid w:type="lines" w:linePitch="312" w:charSpace="0"/>
        </w:sectPr>
      </w:pPr>
      <w:r>
        <w:rPr>
          <w:rFonts w:ascii="宋体" w:hAnsi="宋体"/>
          <w:sz w:val="30"/>
          <w:szCs w:val="30"/>
        </w:rPr>
        <w:fldChar w:fldCharType="end"/>
      </w:r>
      <w:r>
        <w:rPr>
          <w:rFonts w:ascii="微软雅黑" w:hAnsi="微软雅黑" w:eastAsia="微软雅黑"/>
        </w:rPr>
        <w:br w:type="page"/>
      </w:r>
      <w:bookmarkEnd w:id="0"/>
    </w:p>
    <w:p>
      <w:pPr>
        <w:pStyle w:val="2"/>
        <w:rPr>
          <w:rFonts w:ascii="微软雅黑" w:hAnsi="微软雅黑" w:eastAsia="微软雅黑"/>
          <w:kern w:val="0"/>
        </w:rPr>
      </w:pPr>
      <w:bookmarkStart w:id="1" w:name="_Toc319936129"/>
      <w:bookmarkStart w:id="2" w:name="_Toc22027516"/>
      <w:bookmarkStart w:id="3" w:name="_Toc313959967"/>
      <w:r>
        <w:rPr>
          <w:rFonts w:hint="eastAsia" w:ascii="微软雅黑" w:hAnsi="微软雅黑" w:eastAsia="微软雅黑"/>
          <w:kern w:val="0"/>
        </w:rPr>
        <w:t>参考文件</w:t>
      </w:r>
      <w:bookmarkEnd w:id="1"/>
      <w:bookmarkEnd w:id="2"/>
      <w:bookmarkEnd w:id="3"/>
    </w:p>
    <w:p>
      <w:pPr>
        <w:snapToGrid w:val="0"/>
        <w:spacing w:line="360" w:lineRule="auto"/>
        <w:ind w:firstLine="420"/>
        <w:rPr>
          <w:rFonts w:ascii="微软雅黑" w:hAnsi="微软雅黑" w:eastAsia="微软雅黑"/>
          <w:kern w:val="0"/>
        </w:rPr>
      </w:pPr>
      <w:r>
        <w:rPr>
          <w:rFonts w:hint="eastAsia" w:ascii="微软雅黑" w:hAnsi="微软雅黑" w:eastAsia="微软雅黑"/>
          <w:kern w:val="0"/>
        </w:rPr>
        <w:t>GB3847-2018柴油车污染物排放限值及测量方法（自由加速法及加载减速法）</w:t>
      </w:r>
    </w:p>
    <w:p>
      <w:pPr>
        <w:snapToGrid w:val="0"/>
        <w:spacing w:line="360" w:lineRule="auto"/>
        <w:ind w:firstLine="420"/>
        <w:rPr>
          <w:rFonts w:ascii="微软雅黑" w:hAnsi="微软雅黑" w:eastAsia="微软雅黑"/>
          <w:kern w:val="0"/>
        </w:rPr>
      </w:pPr>
      <w:r>
        <w:rPr>
          <w:rFonts w:hint="eastAsia" w:ascii="微软雅黑" w:hAnsi="微软雅黑" w:eastAsia="微软雅黑"/>
          <w:kern w:val="0"/>
        </w:rPr>
        <w:t>GB18285-2018汽油车污染物排放限值及测量方法（双怠速法及简易工况法）</w:t>
      </w:r>
    </w:p>
    <w:p>
      <w:pPr>
        <w:snapToGrid w:val="0"/>
        <w:spacing w:line="360" w:lineRule="auto"/>
        <w:ind w:firstLine="420"/>
        <w:rPr>
          <w:rFonts w:ascii="微软雅黑" w:hAnsi="微软雅黑" w:eastAsia="微软雅黑"/>
          <w:kern w:val="0"/>
        </w:rPr>
      </w:pPr>
      <w:r>
        <w:rPr>
          <w:rFonts w:hint="eastAsia" w:ascii="微软雅黑" w:hAnsi="微软雅黑" w:eastAsia="微软雅黑"/>
          <w:kern w:val="0"/>
        </w:rPr>
        <w:t>GA802-2014</w:t>
      </w:r>
      <w:r>
        <w:rPr>
          <w:rFonts w:ascii="微软雅黑" w:hAnsi="微软雅黑" w:eastAsia="微软雅黑"/>
          <w:kern w:val="0"/>
        </w:rPr>
        <w:t xml:space="preserve">  </w:t>
      </w:r>
      <w:r>
        <w:rPr>
          <w:rFonts w:hint="eastAsia" w:ascii="微软雅黑" w:hAnsi="微软雅黑" w:eastAsia="微软雅黑"/>
          <w:kern w:val="0"/>
        </w:rPr>
        <w:t>机动车类型术语和定义</w:t>
      </w:r>
    </w:p>
    <w:p>
      <w:pPr>
        <w:snapToGrid w:val="0"/>
        <w:spacing w:line="360" w:lineRule="auto"/>
        <w:ind w:firstLine="411" w:firstLineChars="196"/>
        <w:rPr>
          <w:rFonts w:ascii="微软雅黑" w:hAnsi="微软雅黑" w:eastAsia="微软雅黑"/>
          <w:szCs w:val="21"/>
        </w:rPr>
      </w:pPr>
      <w:r>
        <w:rPr>
          <w:rFonts w:hint="eastAsia" w:ascii="微软雅黑" w:hAnsi="微软雅黑" w:eastAsia="微软雅黑"/>
          <w:szCs w:val="21"/>
        </w:rPr>
        <w:t>本标准适用于机动车排放污染物检测机构（以下简称“检测机构”）检测数据传输交换的相关工作。根据机动车排气检测技术的发展及机动车排气监管的需要，本标准将适时修改。</w:t>
      </w:r>
    </w:p>
    <w:p>
      <w:pPr>
        <w:pStyle w:val="2"/>
        <w:rPr>
          <w:rFonts w:ascii="微软雅黑" w:hAnsi="微软雅黑" w:eastAsia="微软雅黑"/>
          <w:kern w:val="0"/>
        </w:rPr>
      </w:pPr>
      <w:bookmarkStart w:id="4" w:name="_Toc313959969"/>
      <w:bookmarkStart w:id="5" w:name="_Toc22027517"/>
      <w:bookmarkStart w:id="6" w:name="_Toc319936131"/>
      <w:bookmarkStart w:id="7" w:name="_Toc213670329"/>
      <w:r>
        <w:rPr>
          <w:rFonts w:hint="eastAsia" w:ascii="微软雅黑" w:hAnsi="微软雅黑" w:eastAsia="微软雅黑"/>
          <w:kern w:val="0"/>
        </w:rPr>
        <w:t>数据交换内容</w:t>
      </w:r>
      <w:bookmarkEnd w:id="4"/>
      <w:bookmarkEnd w:id="5"/>
      <w:bookmarkEnd w:id="6"/>
      <w:r>
        <w:rPr>
          <w:rFonts w:hint="eastAsia" w:ascii="微软雅黑" w:hAnsi="微软雅黑" w:eastAsia="微软雅黑"/>
          <w:kern w:val="0"/>
        </w:rPr>
        <w:t xml:space="preserve"> </w:t>
      </w:r>
      <w:bookmarkEnd w:id="7"/>
    </w:p>
    <w:tbl>
      <w:tblPr>
        <w:tblStyle w:val="20"/>
        <w:tblW w:w="88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98"/>
        <w:gridCol w:w="3506"/>
        <w:gridCol w:w="1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8845" w:type="dxa"/>
            <w:gridSpan w:val="3"/>
            <w:tcBorders>
              <w:top w:val="nil"/>
              <w:left w:val="nil"/>
              <w:bottom w:val="single" w:color="auto" w:sz="4" w:space="0"/>
              <w:right w:val="nil"/>
            </w:tcBorders>
            <w:vAlign w:val="center"/>
          </w:tcPr>
          <w:p>
            <w:pPr>
              <w:rPr>
                <w:rFonts w:ascii="微软雅黑" w:hAnsi="微软雅黑" w:eastAsia="微软雅黑"/>
                <w:b/>
                <w:szCs w:val="21"/>
              </w:rPr>
            </w:pPr>
            <w:r>
              <w:rPr>
                <w:rFonts w:hint="eastAsia" w:ascii="微软雅黑" w:hAnsi="微软雅黑" w:eastAsia="微软雅黑"/>
                <w:b/>
                <w:szCs w:val="21"/>
              </w:rPr>
              <w:t>上传数据接口（检测设备工控软件</w:t>
            </w:r>
            <w:r>
              <w:rPr>
                <w:rFonts w:hint="eastAsia" w:ascii="微软雅黑" w:hAnsi="微软雅黑" w:eastAsia="微软雅黑"/>
                <w:b/>
                <w:spacing w:val="-42"/>
                <w:szCs w:val="21"/>
              </w:rPr>
              <w:t>——</w:t>
            </w:r>
            <w:r>
              <w:rPr>
                <w:rFonts w:hint="eastAsia" w:ascii="微软雅黑" w:hAnsi="微软雅黑" w:eastAsia="微软雅黑"/>
                <w:b/>
                <w:szCs w:val="21"/>
              </w:rPr>
              <w:t>环保部门检测终端软件）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4198"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Cs w:val="21"/>
              </w:rPr>
            </w:pPr>
            <w:r>
              <w:rPr>
                <w:rFonts w:hint="eastAsia" w:ascii="微软雅黑" w:hAnsi="微软雅黑" w:eastAsia="微软雅黑"/>
                <w:szCs w:val="21"/>
              </w:rPr>
              <w:t>数据接口</w:t>
            </w:r>
          </w:p>
        </w:tc>
        <w:tc>
          <w:tcPr>
            <w:tcW w:w="350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Cs w:val="21"/>
              </w:rPr>
            </w:pPr>
            <w:r>
              <w:rPr>
                <w:rFonts w:hint="eastAsia" w:ascii="微软雅黑" w:hAnsi="微软雅黑" w:eastAsia="微软雅黑"/>
                <w:szCs w:val="21"/>
              </w:rPr>
              <w:t>数据内容</w:t>
            </w:r>
          </w:p>
        </w:tc>
        <w:tc>
          <w:tcPr>
            <w:tcW w:w="11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Cs w:val="21"/>
              </w:rPr>
            </w:pPr>
            <w:r>
              <w:rPr>
                <w:rFonts w:hint="eastAsia" w:ascii="微软雅黑" w:hAnsi="微软雅黑" w:eastAsia="微软雅黑"/>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4198"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消息通知类接口</w:t>
            </w:r>
          </w:p>
        </w:tc>
        <w:tc>
          <w:tcPr>
            <w:tcW w:w="3506"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设备运行状态信息等</w:t>
            </w:r>
          </w:p>
        </w:tc>
        <w:tc>
          <w:tcPr>
            <w:tcW w:w="11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jc w:val="center"/>
        </w:trPr>
        <w:tc>
          <w:tcPr>
            <w:tcW w:w="4198"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设备校准信息接口</w:t>
            </w:r>
          </w:p>
        </w:tc>
        <w:tc>
          <w:tcPr>
            <w:tcW w:w="3506"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设备的校准信息等</w:t>
            </w:r>
          </w:p>
        </w:tc>
        <w:tc>
          <w:tcPr>
            <w:tcW w:w="1141"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4198"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设备检查信息接口</w:t>
            </w:r>
          </w:p>
        </w:tc>
        <w:tc>
          <w:tcPr>
            <w:tcW w:w="3506"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设备的检测、测试信息等</w:t>
            </w:r>
          </w:p>
        </w:tc>
        <w:tc>
          <w:tcPr>
            <w:tcW w:w="1141"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4198"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OBD检查相关接口</w:t>
            </w:r>
          </w:p>
        </w:tc>
        <w:tc>
          <w:tcPr>
            <w:tcW w:w="3506"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OBD结果和过程数据等</w:t>
            </w:r>
          </w:p>
        </w:tc>
        <w:tc>
          <w:tcPr>
            <w:tcW w:w="1141"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jc w:val="center"/>
        </w:trPr>
        <w:tc>
          <w:tcPr>
            <w:tcW w:w="4198"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稳态工况法检测过程日志接口</w:t>
            </w:r>
          </w:p>
        </w:tc>
        <w:tc>
          <w:tcPr>
            <w:tcW w:w="3506"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稳态工况法每秒的过程数据</w:t>
            </w:r>
          </w:p>
        </w:tc>
        <w:tc>
          <w:tcPr>
            <w:tcW w:w="1141"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4198"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稳态工况法检测数据保存接口</w:t>
            </w:r>
          </w:p>
        </w:tc>
        <w:tc>
          <w:tcPr>
            <w:tcW w:w="3506"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稳态工况法检测结果值</w:t>
            </w:r>
          </w:p>
        </w:tc>
        <w:tc>
          <w:tcPr>
            <w:tcW w:w="1141"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4198"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加载减速法检测过程日志接口</w:t>
            </w:r>
          </w:p>
        </w:tc>
        <w:tc>
          <w:tcPr>
            <w:tcW w:w="3506"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加载减速法每秒的过程数据</w:t>
            </w:r>
          </w:p>
        </w:tc>
        <w:tc>
          <w:tcPr>
            <w:tcW w:w="1141"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4198"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加载减速法检测数据保存接口</w:t>
            </w:r>
          </w:p>
        </w:tc>
        <w:tc>
          <w:tcPr>
            <w:tcW w:w="3506"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加载减速法检测结果值</w:t>
            </w:r>
          </w:p>
        </w:tc>
        <w:tc>
          <w:tcPr>
            <w:tcW w:w="1141"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4198"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双怠速法检测过程日志接口</w:t>
            </w:r>
          </w:p>
        </w:tc>
        <w:tc>
          <w:tcPr>
            <w:tcW w:w="3506"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双怠速法每秒的过程数据</w:t>
            </w:r>
          </w:p>
        </w:tc>
        <w:tc>
          <w:tcPr>
            <w:tcW w:w="1141"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4198"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双怠速法检测结果保存接口</w:t>
            </w:r>
          </w:p>
        </w:tc>
        <w:tc>
          <w:tcPr>
            <w:tcW w:w="3506"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双怠速法检测结果值</w:t>
            </w:r>
          </w:p>
        </w:tc>
        <w:tc>
          <w:tcPr>
            <w:tcW w:w="1141"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4198"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自由加速-不透光烟度法过程日志接口</w:t>
            </w:r>
          </w:p>
        </w:tc>
        <w:tc>
          <w:tcPr>
            <w:tcW w:w="3506"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自由加速-不透光烟度法过程数据</w:t>
            </w:r>
          </w:p>
        </w:tc>
        <w:tc>
          <w:tcPr>
            <w:tcW w:w="1141"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4198"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自由加速-不透光烟度法检测结果保存接口</w:t>
            </w:r>
          </w:p>
        </w:tc>
        <w:tc>
          <w:tcPr>
            <w:tcW w:w="3506"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自由加速-不透光烟度法检测结果值</w:t>
            </w:r>
          </w:p>
        </w:tc>
        <w:tc>
          <w:tcPr>
            <w:tcW w:w="1141"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8845" w:type="dxa"/>
            <w:gridSpan w:val="3"/>
            <w:tcBorders>
              <w:top w:val="single" w:color="auto" w:sz="4" w:space="0"/>
              <w:left w:val="nil"/>
              <w:bottom w:val="single" w:color="auto" w:sz="4" w:space="0"/>
              <w:right w:val="nil"/>
            </w:tcBorders>
            <w:vAlign w:val="center"/>
          </w:tcPr>
          <w:p>
            <w:pPr>
              <w:spacing w:before="156" w:beforeLines="50"/>
              <w:rPr>
                <w:rFonts w:ascii="微软雅黑" w:hAnsi="微软雅黑" w:eastAsia="微软雅黑"/>
                <w:b/>
                <w:szCs w:val="21"/>
              </w:rPr>
            </w:pPr>
            <w:r>
              <w:rPr>
                <w:rFonts w:hint="eastAsia" w:ascii="微软雅黑" w:hAnsi="微软雅黑" w:eastAsia="微软雅黑"/>
                <w:b/>
                <w:szCs w:val="21"/>
              </w:rPr>
              <w:t>下传数据接口（环保部门检测终端软件</w:t>
            </w:r>
            <w:r>
              <w:rPr>
                <w:rFonts w:hint="eastAsia" w:ascii="微软雅黑" w:hAnsi="微软雅黑" w:eastAsia="微软雅黑"/>
                <w:b/>
                <w:spacing w:val="-42"/>
                <w:szCs w:val="21"/>
              </w:rPr>
              <w:t>——</w:t>
            </w:r>
            <w:r>
              <w:rPr>
                <w:rFonts w:hint="eastAsia" w:ascii="微软雅黑" w:hAnsi="微软雅黑" w:eastAsia="微软雅黑"/>
                <w:b/>
                <w:szCs w:val="21"/>
              </w:rPr>
              <w:t>检测设备工控软件）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4198"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Cs w:val="21"/>
              </w:rPr>
            </w:pPr>
            <w:r>
              <w:rPr>
                <w:rFonts w:hint="eastAsia" w:ascii="微软雅黑" w:hAnsi="微软雅黑" w:eastAsia="微软雅黑"/>
                <w:szCs w:val="21"/>
              </w:rPr>
              <w:t>数据接口</w:t>
            </w:r>
          </w:p>
        </w:tc>
        <w:tc>
          <w:tcPr>
            <w:tcW w:w="350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Cs w:val="21"/>
              </w:rPr>
            </w:pPr>
            <w:r>
              <w:rPr>
                <w:rFonts w:hint="eastAsia" w:ascii="微软雅黑" w:hAnsi="微软雅黑" w:eastAsia="微软雅黑"/>
                <w:szCs w:val="21"/>
              </w:rPr>
              <w:t>数据内容</w:t>
            </w:r>
          </w:p>
        </w:tc>
        <w:tc>
          <w:tcPr>
            <w:tcW w:w="11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szCs w:val="21"/>
              </w:rPr>
            </w:pPr>
            <w:r>
              <w:rPr>
                <w:rFonts w:hint="eastAsia" w:ascii="微软雅黑" w:hAnsi="微软雅黑" w:eastAsia="微软雅黑"/>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4198"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获取访问令牌接口</w:t>
            </w:r>
          </w:p>
        </w:tc>
        <w:tc>
          <w:tcPr>
            <w:tcW w:w="3506"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获取访问令牌</w:t>
            </w:r>
          </w:p>
        </w:tc>
        <w:tc>
          <w:tcPr>
            <w:tcW w:w="1141"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4198"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检测状态信息接口</w:t>
            </w:r>
          </w:p>
        </w:tc>
        <w:tc>
          <w:tcPr>
            <w:tcW w:w="3506"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检测状态、业务标识</w:t>
            </w:r>
          </w:p>
        </w:tc>
        <w:tc>
          <w:tcPr>
            <w:tcW w:w="1141"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4198"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车辆信息接口</w:t>
            </w:r>
          </w:p>
        </w:tc>
        <w:tc>
          <w:tcPr>
            <w:tcW w:w="3506" w:type="dxa"/>
            <w:tcBorders>
              <w:top w:val="single" w:color="auto" w:sz="4" w:space="0"/>
              <w:left w:val="single" w:color="auto" w:sz="4" w:space="0"/>
              <w:bottom w:val="single" w:color="auto" w:sz="4" w:space="0"/>
              <w:right w:val="single" w:color="auto" w:sz="4" w:space="0"/>
            </w:tcBorders>
          </w:tcPr>
          <w:p>
            <w:pPr>
              <w:snapToGrid w:val="0"/>
              <w:spacing w:before="62" w:beforeLines="20"/>
              <w:rPr>
                <w:rFonts w:ascii="微软雅黑" w:hAnsi="微软雅黑" w:eastAsia="微软雅黑"/>
                <w:szCs w:val="21"/>
              </w:rPr>
            </w:pPr>
            <w:r>
              <w:rPr>
                <w:rFonts w:hint="eastAsia" w:ascii="微软雅黑" w:hAnsi="微软雅黑" w:eastAsia="微软雅黑"/>
                <w:szCs w:val="21"/>
              </w:rPr>
              <w:t>最大总质量、额定功率等</w:t>
            </w:r>
          </w:p>
        </w:tc>
        <w:tc>
          <w:tcPr>
            <w:tcW w:w="1141" w:type="dxa"/>
            <w:tcBorders>
              <w:top w:val="single" w:color="auto" w:sz="4" w:space="0"/>
              <w:left w:val="single" w:color="auto" w:sz="4" w:space="0"/>
              <w:bottom w:val="single" w:color="auto" w:sz="4" w:space="0"/>
              <w:right w:val="single" w:color="auto" w:sz="4" w:space="0"/>
            </w:tcBorders>
            <w:vAlign w:val="center"/>
          </w:tcPr>
          <w:p>
            <w:pPr>
              <w:snapToGrid w:val="0"/>
              <w:spacing w:before="62" w:beforeLines="20"/>
              <w:rPr>
                <w:rFonts w:ascii="微软雅黑" w:hAnsi="微软雅黑" w:eastAsia="微软雅黑"/>
                <w:szCs w:val="21"/>
              </w:rPr>
            </w:pPr>
          </w:p>
        </w:tc>
      </w:tr>
    </w:tbl>
    <w:p>
      <w:pPr>
        <w:pStyle w:val="2"/>
        <w:rPr>
          <w:rFonts w:ascii="微软雅黑" w:hAnsi="微软雅黑" w:eastAsia="微软雅黑"/>
        </w:rPr>
      </w:pPr>
      <w:bookmarkStart w:id="8" w:name="_Toc313959970"/>
      <w:bookmarkStart w:id="9" w:name="_Toc22027518"/>
      <w:bookmarkStart w:id="10" w:name="_Toc319936132"/>
      <w:r>
        <w:rPr>
          <w:rFonts w:hint="eastAsia" w:ascii="微软雅黑" w:hAnsi="微软雅黑" w:eastAsia="微软雅黑"/>
        </w:rPr>
        <w:t>数据交换方式</w:t>
      </w:r>
      <w:bookmarkEnd w:id="8"/>
      <w:bookmarkEnd w:id="9"/>
      <w:bookmarkEnd w:id="10"/>
    </w:p>
    <w:p>
      <w:pPr>
        <w:ind w:firstLine="420" w:firstLineChars="200"/>
        <w:rPr>
          <w:rFonts w:ascii="微软雅黑" w:hAnsi="微软雅黑" w:eastAsia="微软雅黑"/>
          <w:szCs w:val="21"/>
        </w:rPr>
      </w:pPr>
      <w:r>
        <w:rPr>
          <w:rFonts w:hint="eastAsia" w:ascii="微软雅黑" w:hAnsi="微软雅黑" w:eastAsia="微软雅黑"/>
          <w:szCs w:val="21"/>
        </w:rPr>
        <w:t>采用Web Service访问方式，管理部门提供Web Service服务方法，由检测设备通过对应服务方法进行数据读写。</w:t>
      </w:r>
    </w:p>
    <w:p>
      <w:pPr>
        <w:pStyle w:val="2"/>
        <w:rPr>
          <w:rFonts w:ascii="微软雅黑" w:hAnsi="微软雅黑" w:eastAsia="微软雅黑"/>
        </w:rPr>
      </w:pPr>
      <w:bookmarkStart w:id="11" w:name="_Toc319936133"/>
      <w:bookmarkStart w:id="12" w:name="_Toc313959971"/>
      <w:bookmarkStart w:id="13" w:name="_Toc22027519"/>
      <w:r>
        <w:rPr>
          <w:rFonts w:hint="eastAsia" w:ascii="微软雅黑" w:hAnsi="微软雅黑" w:eastAsia="微软雅黑"/>
        </w:rPr>
        <w:t>系统通讯协议</w:t>
      </w:r>
      <w:bookmarkEnd w:id="11"/>
      <w:bookmarkEnd w:id="12"/>
      <w:bookmarkEnd w:id="13"/>
    </w:p>
    <w:p>
      <w:pPr>
        <w:pStyle w:val="3"/>
        <w:rPr>
          <w:rFonts w:ascii="微软雅黑" w:hAnsi="微软雅黑" w:eastAsia="微软雅黑"/>
        </w:rPr>
      </w:pPr>
      <w:bookmarkStart w:id="14" w:name="_Toc22027520"/>
      <w:r>
        <w:rPr>
          <w:rFonts w:hint="eastAsia" w:ascii="微软雅黑" w:hAnsi="微软雅黑" w:eastAsia="微软雅黑"/>
        </w:rPr>
        <w:t>数据通信步骤</w:t>
      </w:r>
      <w:bookmarkEnd w:id="14"/>
    </w:p>
    <w:p>
      <w:pPr>
        <w:spacing w:line="360" w:lineRule="auto"/>
        <w:ind w:firstLine="308" w:firstLineChars="147"/>
        <w:rPr>
          <w:rFonts w:ascii="微软雅黑" w:hAnsi="微软雅黑" w:eastAsia="微软雅黑"/>
          <w:szCs w:val="21"/>
        </w:rPr>
      </w:pPr>
      <w:r>
        <w:rPr>
          <w:rFonts w:hint="eastAsia" w:ascii="微软雅黑" w:hAnsi="微软雅黑" w:eastAsia="微软雅黑"/>
          <w:szCs w:val="21"/>
        </w:rPr>
        <w:t>一次完整的数据通讯具体步骤如下：</w:t>
      </w:r>
    </w:p>
    <w:p>
      <w:pPr>
        <w:numPr>
          <w:ilvl w:val="0"/>
          <w:numId w:val="3"/>
        </w:numPr>
        <w:spacing w:line="360" w:lineRule="auto"/>
        <w:rPr>
          <w:rFonts w:ascii="微软雅黑" w:hAnsi="微软雅黑" w:eastAsia="微软雅黑"/>
          <w:szCs w:val="21"/>
        </w:rPr>
      </w:pPr>
      <w:r>
        <w:rPr>
          <w:rFonts w:hint="eastAsia" w:ascii="微软雅黑" w:hAnsi="微软雅黑" w:eastAsia="微软雅黑"/>
          <w:szCs w:val="21"/>
        </w:rPr>
        <w:t>工控软件根据通讯协议及时调用环保终端软件提供的Web Service服务方法。</w:t>
      </w:r>
    </w:p>
    <w:p>
      <w:pPr>
        <w:numPr>
          <w:ilvl w:val="0"/>
          <w:numId w:val="3"/>
        </w:numPr>
        <w:spacing w:line="360" w:lineRule="auto"/>
        <w:rPr>
          <w:rFonts w:ascii="微软雅黑" w:hAnsi="微软雅黑" w:eastAsia="微软雅黑"/>
          <w:szCs w:val="21"/>
        </w:rPr>
      </w:pPr>
      <w:r>
        <w:rPr>
          <w:rFonts w:hint="eastAsia" w:ascii="微软雅黑" w:hAnsi="微软雅黑" w:eastAsia="微软雅黑"/>
          <w:szCs w:val="21"/>
        </w:rPr>
        <w:t>环保终端软件执行Web Service服务方法并返回执行结果给工控软件。</w:t>
      </w:r>
    </w:p>
    <w:p>
      <w:pPr>
        <w:numPr>
          <w:ilvl w:val="0"/>
          <w:numId w:val="3"/>
        </w:numPr>
        <w:rPr>
          <w:rFonts w:ascii="微软雅黑" w:hAnsi="微软雅黑" w:eastAsia="微软雅黑"/>
          <w:szCs w:val="21"/>
        </w:rPr>
      </w:pPr>
      <w:r>
        <w:rPr>
          <w:rFonts w:hint="eastAsia" w:ascii="微软雅黑" w:hAnsi="微软雅黑" w:eastAsia="微软雅黑"/>
          <w:szCs w:val="21"/>
        </w:rPr>
        <w:t>工控软件根据执行结果执行下一步流程，没有应答按超时处理。</w:t>
      </w:r>
    </w:p>
    <w:p>
      <w:pPr>
        <w:numPr>
          <w:ilvl w:val="0"/>
          <w:numId w:val="3"/>
        </w:numPr>
        <w:rPr>
          <w:rFonts w:ascii="微软雅黑" w:hAnsi="微软雅黑" w:eastAsia="微软雅黑"/>
          <w:szCs w:val="21"/>
        </w:rPr>
      </w:pPr>
      <w:r>
        <w:rPr>
          <w:rFonts w:hint="eastAsia" w:ascii="微软雅黑" w:hAnsi="微软雅黑" w:eastAsia="微软雅黑"/>
          <w:szCs w:val="21"/>
        </w:rPr>
        <w:t>一次数据通讯完成。</w:t>
      </w:r>
    </w:p>
    <w:p>
      <w:pPr>
        <w:numPr>
          <w:ilvl w:val="0"/>
          <w:numId w:val="3"/>
        </w:numPr>
        <w:rPr>
          <w:rFonts w:ascii="微软雅黑" w:hAnsi="微软雅黑" w:eastAsia="微软雅黑"/>
          <w:szCs w:val="21"/>
        </w:rPr>
      </w:pPr>
      <w:r>
        <w:rPr>
          <w:rFonts w:hint="eastAsia" w:ascii="微软雅黑" w:hAnsi="微软雅黑" w:eastAsia="微软雅黑"/>
          <w:szCs w:val="21"/>
        </w:rPr>
        <w:t>如果发送失败或超时应重新发送，三次发送不成功中断流程，弹出提示。</w:t>
      </w:r>
    </w:p>
    <w:p>
      <w:pPr>
        <w:pStyle w:val="3"/>
        <w:rPr>
          <w:rFonts w:ascii="微软雅黑" w:hAnsi="微软雅黑" w:eastAsia="微软雅黑"/>
        </w:rPr>
      </w:pPr>
      <w:bookmarkStart w:id="15" w:name="_Toc22027521"/>
      <w:bookmarkStart w:id="16" w:name="_Toc313959974"/>
      <w:bookmarkStart w:id="17" w:name="_Toc319936136"/>
      <w:r>
        <w:rPr>
          <w:rFonts w:hint="eastAsia" w:ascii="微软雅黑" w:hAnsi="微软雅黑" w:eastAsia="微软雅黑"/>
        </w:rPr>
        <w:t>通讯流程</w:t>
      </w:r>
      <w:bookmarkEnd w:id="15"/>
      <w:bookmarkEnd w:id="16"/>
      <w:bookmarkEnd w:id="17"/>
    </w:p>
    <w:p>
      <w:pPr>
        <w:pStyle w:val="4"/>
        <w:rPr>
          <w:rFonts w:ascii="微软雅黑" w:hAnsi="微软雅黑"/>
        </w:rPr>
      </w:pPr>
      <w:bookmarkStart w:id="18" w:name="_Toc22027522"/>
      <w:r>
        <w:rPr>
          <w:rFonts w:hint="eastAsia" w:ascii="微软雅黑" w:hAnsi="微软雅黑"/>
        </w:rPr>
        <w:t>主流程</w:t>
      </w:r>
      <w:bookmarkEnd w:id="18"/>
    </w:p>
    <w:p>
      <w:pPr>
        <w:pStyle w:val="5"/>
        <w:ind w:left="1072"/>
        <w:rPr>
          <w:rFonts w:ascii="微软雅黑" w:hAnsi="微软雅黑" w:eastAsia="微软雅黑"/>
        </w:rPr>
      </w:pPr>
      <w:r>
        <w:rPr>
          <w:rFonts w:hint="eastAsia" w:ascii="微软雅黑" w:hAnsi="微软雅黑" w:eastAsia="微软雅黑"/>
        </w:rPr>
        <w:t xml:space="preserve">  主流程图</w:t>
      </w:r>
    </w:p>
    <w:p>
      <w:pPr>
        <w:jc w:val="center"/>
        <w:rPr>
          <w:rFonts w:ascii="微软雅黑" w:hAnsi="微软雅黑" w:eastAsia="微软雅黑"/>
        </w:rPr>
      </w:pPr>
      <w:r>
        <w:drawing>
          <wp:inline distT="0" distB="0" distL="0" distR="0">
            <wp:extent cx="2607945" cy="799084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9" cstate="print"/>
                    <a:srcRect/>
                    <a:stretch>
                      <a:fillRect/>
                    </a:stretch>
                  </pic:blipFill>
                  <pic:spPr>
                    <a:xfrm>
                      <a:off x="0" y="0"/>
                      <a:ext cx="2607945" cy="7990840"/>
                    </a:xfrm>
                    <a:prstGeom prst="rect">
                      <a:avLst/>
                    </a:prstGeom>
                    <a:ln>
                      <a:noFill/>
                    </a:ln>
                  </pic:spPr>
                </pic:pic>
              </a:graphicData>
            </a:graphic>
          </wp:inline>
        </w:drawing>
      </w:r>
    </w:p>
    <w:p>
      <w:pPr>
        <w:pStyle w:val="5"/>
        <w:ind w:left="1072"/>
        <w:rPr>
          <w:rFonts w:ascii="微软雅黑" w:hAnsi="微软雅黑" w:eastAsia="微软雅黑"/>
        </w:rPr>
      </w:pPr>
      <w:r>
        <w:rPr>
          <w:rFonts w:hint="eastAsia" w:ascii="微软雅黑" w:hAnsi="微软雅黑" w:eastAsia="微软雅黑"/>
        </w:rPr>
        <w:t>主流程说明</w:t>
      </w:r>
    </w:p>
    <w:p>
      <w:pPr>
        <w:numPr>
          <w:ilvl w:val="0"/>
          <w:numId w:val="4"/>
        </w:numPr>
        <w:rPr>
          <w:rFonts w:ascii="微软雅黑" w:hAnsi="微软雅黑" w:eastAsia="微软雅黑"/>
        </w:rPr>
      </w:pPr>
      <w:r>
        <w:rPr>
          <w:rFonts w:hint="eastAsia" w:ascii="微软雅黑" w:hAnsi="微软雅黑" w:eastAsia="微软雅黑"/>
        </w:rPr>
        <w:t>该主流程在每次工控软件启动时执行一次。</w:t>
      </w:r>
    </w:p>
    <w:p>
      <w:pPr>
        <w:numPr>
          <w:ilvl w:val="0"/>
          <w:numId w:val="4"/>
        </w:numPr>
        <w:jc w:val="left"/>
        <w:rPr>
          <w:rFonts w:ascii="微软雅黑" w:hAnsi="微软雅黑" w:eastAsia="微软雅黑"/>
        </w:rPr>
      </w:pPr>
      <w:r>
        <w:rPr>
          <w:rFonts w:hint="eastAsia" w:ascii="微软雅黑" w:hAnsi="微软雅黑" w:eastAsia="微软雅黑"/>
        </w:rPr>
        <w:t>根据环保局下发的检测线编号调用获取访问令牌接口，获取访问令牌并缓存至工控软件本地</w:t>
      </w:r>
      <w:r>
        <w:rPr>
          <w:rFonts w:hint="eastAsia" w:ascii="微软雅黑" w:hAnsi="微软雅黑" w:eastAsia="微软雅黑" w:cs="Arial"/>
          <w:kern w:val="0"/>
          <w:szCs w:val="21"/>
        </w:rPr>
        <w:t>。</w:t>
      </w:r>
    </w:p>
    <w:p>
      <w:pPr>
        <w:numPr>
          <w:ilvl w:val="0"/>
          <w:numId w:val="4"/>
        </w:numPr>
        <w:jc w:val="left"/>
        <w:rPr>
          <w:rFonts w:ascii="微软雅黑" w:hAnsi="微软雅黑" w:eastAsia="微软雅黑"/>
        </w:rPr>
      </w:pPr>
      <w:r>
        <w:rPr>
          <w:rFonts w:hint="eastAsia" w:ascii="微软雅黑" w:hAnsi="微软雅黑" w:eastAsia="微软雅黑"/>
        </w:rPr>
        <w:t>启动成功并得到访问令牌后进入到设备标定自检子流程。</w:t>
      </w:r>
    </w:p>
    <w:p>
      <w:pPr>
        <w:numPr>
          <w:ilvl w:val="0"/>
          <w:numId w:val="4"/>
        </w:numPr>
        <w:jc w:val="left"/>
        <w:rPr>
          <w:rFonts w:ascii="微软雅黑" w:hAnsi="微软雅黑" w:eastAsia="微软雅黑"/>
        </w:rPr>
      </w:pPr>
      <w:r>
        <w:rPr>
          <w:rFonts w:hint="eastAsia" w:ascii="微软雅黑" w:hAnsi="微软雅黑" w:eastAsia="微软雅黑"/>
        </w:rPr>
        <w:t>设备标定自检通过后调用“发送消息通知”接口，告诉环保检测软件，自检通过马上要进入到监听状态，此时环保检测软件会把该检测设备对应的设备状态置为0。</w:t>
      </w:r>
    </w:p>
    <w:p>
      <w:pPr>
        <w:numPr>
          <w:ilvl w:val="0"/>
          <w:numId w:val="4"/>
        </w:numPr>
        <w:jc w:val="left"/>
        <w:rPr>
          <w:rFonts w:ascii="微软雅黑" w:hAnsi="微软雅黑" w:eastAsia="微软雅黑"/>
        </w:rPr>
      </w:pPr>
      <w:r>
        <w:rPr>
          <w:rFonts w:hint="eastAsia" w:ascii="微软雅黑" w:hAnsi="微软雅黑" w:eastAsia="微软雅黑"/>
        </w:rPr>
        <w:t>在监听状态时，如果监听到的状态为0则继续监听，如果为-1则调用“发送消息通知”接口，说明工控软件要退出，然后直接退出，如果为1则进入每辆车的检测流程。</w:t>
      </w:r>
    </w:p>
    <w:p>
      <w:pPr>
        <w:numPr>
          <w:ilvl w:val="0"/>
          <w:numId w:val="4"/>
        </w:numPr>
        <w:jc w:val="left"/>
        <w:rPr>
          <w:rFonts w:ascii="微软雅黑" w:hAnsi="微软雅黑" w:eastAsia="微软雅黑"/>
        </w:rPr>
      </w:pPr>
      <w:r>
        <w:rPr>
          <w:rFonts w:hint="eastAsia" w:ascii="微软雅黑" w:hAnsi="微软雅黑" w:eastAsia="微软雅黑"/>
        </w:rPr>
        <w:t>检测工控软件提供按钮“开始监听”和“停止监听”，以便控制工控软件是否进入监听状态。当用户点击“停止监听”时调用</w:t>
      </w:r>
      <w:r>
        <w:rPr>
          <w:rFonts w:hint="eastAsia" w:ascii="微软雅黑" w:hAnsi="微软雅黑" w:eastAsia="微软雅黑" w:cs="Arial"/>
          <w:kern w:val="0"/>
          <w:szCs w:val="21"/>
        </w:rPr>
        <w:t>“发送消息通知接口”发送通知，说明处于待机状态。</w:t>
      </w:r>
      <w:r>
        <w:rPr>
          <w:rFonts w:hint="eastAsia" w:ascii="微软雅黑" w:hAnsi="微软雅黑" w:eastAsia="微软雅黑"/>
        </w:rPr>
        <w:t>当用户点击“开始监听”时调用</w:t>
      </w:r>
      <w:r>
        <w:rPr>
          <w:rFonts w:hint="eastAsia" w:ascii="微软雅黑" w:hAnsi="微软雅黑" w:eastAsia="微软雅黑" w:cs="Arial"/>
          <w:kern w:val="0"/>
          <w:szCs w:val="21"/>
        </w:rPr>
        <w:t>“发送消息通知接口”发送通知，说明处于监听状态。</w:t>
      </w:r>
    </w:p>
    <w:p>
      <w:pPr>
        <w:pStyle w:val="4"/>
        <w:rPr>
          <w:rFonts w:ascii="微软雅黑" w:hAnsi="微软雅黑"/>
        </w:rPr>
      </w:pPr>
      <w:bookmarkStart w:id="19" w:name="_Toc22027523"/>
      <w:r>
        <w:rPr>
          <w:rFonts w:hint="eastAsia" w:ascii="微软雅黑" w:hAnsi="微软雅黑"/>
        </w:rPr>
        <w:t>设备标定自检流</w:t>
      </w:r>
      <w:bookmarkEnd w:id="19"/>
    </w:p>
    <w:p>
      <w:pPr>
        <w:pStyle w:val="5"/>
        <w:ind w:left="1072" w:leftChars="100" w:hanging="862"/>
        <w:rPr>
          <w:rFonts w:ascii="微软雅黑" w:hAnsi="微软雅黑" w:eastAsia="微软雅黑"/>
        </w:rPr>
      </w:pPr>
      <w:r>
        <w:rPr>
          <w:rFonts w:hint="eastAsia" w:ascii="微软雅黑" w:hAnsi="微软雅黑" w:eastAsia="微软雅黑"/>
        </w:rPr>
        <w:t>设备标定自检流程图</w:t>
      </w:r>
    </w:p>
    <w:p>
      <w:pPr>
        <w:jc w:val="center"/>
        <w:rPr>
          <w:rFonts w:ascii="微软雅黑" w:hAnsi="微软雅黑" w:eastAsia="微软雅黑"/>
        </w:rPr>
      </w:pPr>
      <w:r>
        <w:rPr>
          <w:rFonts w:ascii="微软雅黑" w:hAnsi="微软雅黑" w:eastAsia="微软雅黑"/>
        </w:rPr>
        <w:drawing>
          <wp:inline distT="0" distB="0" distL="0" distR="0">
            <wp:extent cx="1772920" cy="4961890"/>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10" cstate="print"/>
                    <a:srcRect/>
                    <a:stretch>
                      <a:fillRect/>
                    </a:stretch>
                  </pic:blipFill>
                  <pic:spPr>
                    <a:xfrm>
                      <a:off x="0" y="0"/>
                      <a:ext cx="1772920" cy="4961890"/>
                    </a:xfrm>
                    <a:prstGeom prst="rect">
                      <a:avLst/>
                    </a:prstGeom>
                    <a:ln>
                      <a:noFill/>
                    </a:ln>
                  </pic:spPr>
                </pic:pic>
              </a:graphicData>
            </a:graphic>
          </wp:inline>
        </w:drawing>
      </w:r>
    </w:p>
    <w:p>
      <w:pPr>
        <w:pStyle w:val="5"/>
        <w:ind w:left="1072" w:leftChars="100" w:hanging="862"/>
        <w:rPr>
          <w:rFonts w:ascii="微软雅黑" w:hAnsi="微软雅黑" w:eastAsia="微软雅黑"/>
        </w:rPr>
      </w:pPr>
      <w:r>
        <w:rPr>
          <w:rFonts w:hint="eastAsia" w:ascii="微软雅黑" w:hAnsi="微软雅黑" w:eastAsia="微软雅黑"/>
        </w:rPr>
        <w:t>设备标定自检流程说明</w:t>
      </w:r>
    </w:p>
    <w:p>
      <w:pPr>
        <w:numPr>
          <w:ilvl w:val="0"/>
          <w:numId w:val="5"/>
        </w:numPr>
        <w:jc w:val="left"/>
        <w:rPr>
          <w:rFonts w:ascii="微软雅黑" w:hAnsi="微软雅黑" w:eastAsia="微软雅黑"/>
        </w:rPr>
      </w:pPr>
      <w:r>
        <w:rPr>
          <w:rFonts w:hint="eastAsia" w:ascii="微软雅黑" w:hAnsi="微软雅黑" w:eastAsia="微软雅黑"/>
        </w:rPr>
        <w:t>当工控软件成功启动并获取到访问令牌后直接进入本流程。</w:t>
      </w:r>
    </w:p>
    <w:p>
      <w:pPr>
        <w:numPr>
          <w:ilvl w:val="0"/>
          <w:numId w:val="5"/>
        </w:numPr>
        <w:jc w:val="left"/>
        <w:rPr>
          <w:rFonts w:ascii="微软雅黑" w:hAnsi="微软雅黑" w:eastAsia="微软雅黑"/>
        </w:rPr>
      </w:pPr>
      <w:r>
        <w:rPr>
          <w:rFonts w:hint="eastAsia" w:ascii="微软雅黑" w:hAnsi="微软雅黑" w:eastAsia="微软雅黑"/>
        </w:rPr>
        <w:t>工控软件上应具有“标定”和“自检”按钮，方便用户进入自检。</w:t>
      </w:r>
    </w:p>
    <w:p>
      <w:pPr>
        <w:numPr>
          <w:ilvl w:val="0"/>
          <w:numId w:val="5"/>
        </w:numPr>
        <w:jc w:val="left"/>
        <w:rPr>
          <w:rFonts w:ascii="微软雅黑" w:hAnsi="微软雅黑" w:eastAsia="微软雅黑"/>
        </w:rPr>
      </w:pPr>
      <w:r>
        <w:rPr>
          <w:rFonts w:hint="eastAsia" w:ascii="微软雅黑" w:hAnsi="微软雅黑" w:eastAsia="微软雅黑"/>
        </w:rPr>
        <w:t>如需标定用户点“标定”按钮开始标定，调用相应标定接口上传标定信息，如果标定成功就直接进入设备自检，如果标定不成功，需要重新进行标定。</w:t>
      </w:r>
    </w:p>
    <w:p>
      <w:pPr>
        <w:numPr>
          <w:ilvl w:val="0"/>
          <w:numId w:val="5"/>
        </w:numPr>
        <w:jc w:val="left"/>
        <w:rPr>
          <w:rFonts w:ascii="微软雅黑" w:hAnsi="微软雅黑" w:eastAsia="微软雅黑"/>
        </w:rPr>
      </w:pPr>
      <w:r>
        <w:rPr>
          <w:rFonts w:hint="eastAsia" w:ascii="微软雅黑" w:hAnsi="微软雅黑" w:eastAsia="微软雅黑"/>
        </w:rPr>
        <w:t>设备自检时调用相应的接口上传自检信息，若不通过时，需要重新自检，自检通过后，调用“发送消息通知”上传自检完成信息，告诉环保监测软件自检通过马上要进入到监听状态，调用接口成功后，进入到监听状态。</w:t>
      </w:r>
    </w:p>
    <w:p>
      <w:pPr>
        <w:ind w:left="420"/>
        <w:jc w:val="left"/>
        <w:rPr>
          <w:rFonts w:ascii="微软雅黑" w:hAnsi="微软雅黑" w:eastAsia="微软雅黑"/>
        </w:rPr>
      </w:pPr>
    </w:p>
    <w:p>
      <w:pPr>
        <w:pStyle w:val="4"/>
        <w:rPr>
          <w:rFonts w:ascii="微软雅黑" w:hAnsi="微软雅黑"/>
        </w:rPr>
      </w:pPr>
      <w:bookmarkStart w:id="20" w:name="_Toc22027524"/>
      <w:r>
        <w:rPr>
          <w:rFonts w:hint="eastAsia" w:ascii="微软雅黑" w:hAnsi="微软雅黑"/>
        </w:rPr>
        <w:t>每辆车检测流程</w:t>
      </w:r>
      <w:bookmarkEnd w:id="20"/>
    </w:p>
    <w:p>
      <w:pPr>
        <w:pStyle w:val="5"/>
        <w:rPr>
          <w:rFonts w:ascii="微软雅黑" w:hAnsi="微软雅黑" w:eastAsia="微软雅黑"/>
        </w:rPr>
      </w:pPr>
      <w:r>
        <w:rPr>
          <w:rFonts w:hint="eastAsia" w:ascii="微软雅黑" w:hAnsi="微软雅黑" w:eastAsia="微软雅黑"/>
        </w:rPr>
        <w:t>每辆车检测流程图</w:t>
      </w:r>
    </w:p>
    <w:p>
      <w:pPr>
        <w:jc w:val="center"/>
        <w:rPr>
          <w:rFonts w:ascii="微软雅黑" w:hAnsi="微软雅黑" w:eastAsia="微软雅黑"/>
        </w:rPr>
      </w:pPr>
      <w:r>
        <w:rPr>
          <w:rFonts w:ascii="微软雅黑" w:hAnsi="微软雅黑" w:eastAsia="微软雅黑"/>
        </w:rPr>
        <w:drawing>
          <wp:inline distT="0" distB="0" distL="0" distR="0">
            <wp:extent cx="2353310" cy="5589905"/>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11" cstate="print"/>
                    <a:srcRect/>
                    <a:stretch>
                      <a:fillRect/>
                    </a:stretch>
                  </pic:blipFill>
                  <pic:spPr>
                    <a:xfrm>
                      <a:off x="0" y="0"/>
                      <a:ext cx="2353310" cy="5589905"/>
                    </a:xfrm>
                    <a:prstGeom prst="rect">
                      <a:avLst/>
                    </a:prstGeom>
                    <a:ln>
                      <a:noFill/>
                    </a:ln>
                  </pic:spPr>
                </pic:pic>
              </a:graphicData>
            </a:graphic>
          </wp:inline>
        </w:drawing>
      </w:r>
    </w:p>
    <w:p>
      <w:pPr>
        <w:pStyle w:val="5"/>
        <w:rPr>
          <w:rFonts w:ascii="微软雅黑" w:hAnsi="微软雅黑" w:eastAsia="微软雅黑"/>
        </w:rPr>
      </w:pPr>
      <w:r>
        <w:rPr>
          <w:rFonts w:hint="eastAsia" w:ascii="微软雅黑" w:hAnsi="微软雅黑" w:eastAsia="微软雅黑"/>
        </w:rPr>
        <w:t>每辆车监测流程说明</w:t>
      </w:r>
    </w:p>
    <w:p>
      <w:pPr>
        <w:numPr>
          <w:ilvl w:val="0"/>
          <w:numId w:val="6"/>
        </w:numPr>
        <w:rPr>
          <w:rFonts w:ascii="微软雅黑" w:hAnsi="微软雅黑" w:eastAsia="微软雅黑"/>
        </w:rPr>
      </w:pPr>
      <w:r>
        <w:rPr>
          <w:rFonts w:hint="eastAsia" w:ascii="微软雅黑" w:hAnsi="微软雅黑" w:eastAsia="微软雅黑"/>
        </w:rPr>
        <w:t>在监听状态下当监听到的状态为1时</w:t>
      </w:r>
      <w:r>
        <w:rPr>
          <w:rFonts w:hint="eastAsia" w:ascii="微软雅黑" w:hAnsi="微软雅黑" w:eastAsia="微软雅黑"/>
          <w:szCs w:val="21"/>
        </w:rPr>
        <w:t>暂停监听，记录</w:t>
      </w:r>
      <w:r>
        <w:rPr>
          <w:rFonts w:hint="eastAsia" w:ascii="微软雅黑" w:hAnsi="微软雅黑" w:eastAsia="微软雅黑" w:cs="宋体"/>
          <w:szCs w:val="21"/>
        </w:rPr>
        <w:t>检验流水号</w:t>
      </w:r>
      <w:r>
        <w:rPr>
          <w:rFonts w:hint="eastAsia" w:ascii="微软雅黑" w:hAnsi="微软雅黑" w:eastAsia="微软雅黑" w:cs="Arial"/>
          <w:kern w:val="0"/>
          <w:szCs w:val="21"/>
        </w:rPr>
        <w:t>lsh和</w:t>
      </w:r>
      <w:r>
        <w:rPr>
          <w:rFonts w:hint="eastAsia" w:ascii="微软雅黑" w:hAnsi="微软雅黑" w:eastAsia="微软雅黑" w:cs="宋体"/>
          <w:szCs w:val="21"/>
        </w:rPr>
        <w:t>检测方法标识jcff</w:t>
      </w:r>
      <w:r>
        <w:rPr>
          <w:rFonts w:hint="eastAsia" w:ascii="微软雅黑" w:hAnsi="微软雅黑" w:eastAsia="微软雅黑"/>
          <w:szCs w:val="21"/>
        </w:rPr>
        <w:t>，进入排气检测阶段</w:t>
      </w:r>
      <w:r>
        <w:rPr>
          <w:rFonts w:hint="eastAsia" w:ascii="微软雅黑" w:hAnsi="微软雅黑" w:eastAsia="微软雅黑"/>
        </w:rPr>
        <w:t>。</w:t>
      </w:r>
    </w:p>
    <w:p>
      <w:pPr>
        <w:numPr>
          <w:ilvl w:val="0"/>
          <w:numId w:val="6"/>
        </w:numPr>
        <w:rPr>
          <w:rFonts w:ascii="微软雅黑" w:hAnsi="微软雅黑" w:eastAsia="微软雅黑"/>
        </w:rPr>
      </w:pPr>
      <w:r>
        <w:rPr>
          <w:rFonts w:hint="eastAsia" w:ascii="微软雅黑" w:hAnsi="微软雅黑" w:eastAsia="微软雅黑"/>
        </w:rPr>
        <w:t>根据</w:t>
      </w:r>
      <w:r>
        <w:rPr>
          <w:rFonts w:hint="eastAsia" w:ascii="微软雅黑" w:hAnsi="微软雅黑" w:eastAsia="微软雅黑" w:cs="宋体"/>
          <w:szCs w:val="21"/>
        </w:rPr>
        <w:t>检测方法标识</w:t>
      </w:r>
      <w:r>
        <w:rPr>
          <w:rFonts w:hint="eastAsia" w:ascii="微软雅黑" w:hAnsi="微软雅黑" w:eastAsia="微软雅黑" w:cs="Arial"/>
          <w:kern w:val="0"/>
          <w:szCs w:val="21"/>
        </w:rPr>
        <w:t>jcff，工控软件调用相应的检测方法界面，同时调用</w:t>
      </w:r>
      <w:r>
        <w:rPr>
          <w:rFonts w:hint="eastAsia" w:ascii="微软雅黑" w:hAnsi="微软雅黑" w:eastAsia="微软雅黑"/>
        </w:rPr>
        <w:t>“获得车辆信息”接口，得到车辆的基本信息。</w:t>
      </w:r>
    </w:p>
    <w:p>
      <w:pPr>
        <w:numPr>
          <w:ilvl w:val="0"/>
          <w:numId w:val="6"/>
        </w:numPr>
        <w:rPr>
          <w:rFonts w:ascii="微软雅黑" w:hAnsi="微软雅黑" w:eastAsia="微软雅黑"/>
        </w:rPr>
      </w:pPr>
      <w:r>
        <w:rPr>
          <w:rFonts w:hint="eastAsia" w:ascii="微软雅黑" w:hAnsi="微软雅黑" w:eastAsia="微软雅黑"/>
        </w:rPr>
        <w:t>在设备准备完成后，调用“发送消息通知”告诉环保检测软件，本辆车开始检测了。</w:t>
      </w:r>
    </w:p>
    <w:p>
      <w:pPr>
        <w:numPr>
          <w:ilvl w:val="0"/>
          <w:numId w:val="6"/>
        </w:numPr>
        <w:rPr>
          <w:rFonts w:ascii="微软雅黑" w:hAnsi="微软雅黑" w:eastAsia="微软雅黑"/>
        </w:rPr>
      </w:pPr>
      <w:r>
        <w:rPr>
          <w:rFonts w:hint="eastAsia" w:ascii="微软雅黑" w:hAnsi="微软雅黑" w:eastAsia="微软雅黑"/>
        </w:rPr>
        <w:t>在检测过程中如果有检测过程数据，则需调用相应的过程数据接口，上传过程数据。</w:t>
      </w:r>
    </w:p>
    <w:p>
      <w:pPr>
        <w:numPr>
          <w:ilvl w:val="0"/>
          <w:numId w:val="6"/>
        </w:numPr>
        <w:rPr>
          <w:rFonts w:ascii="微软雅黑" w:hAnsi="微软雅黑" w:eastAsia="微软雅黑"/>
        </w:rPr>
      </w:pPr>
      <w:r>
        <w:rPr>
          <w:rFonts w:hint="eastAsia" w:ascii="微软雅黑" w:hAnsi="微软雅黑" w:eastAsia="微软雅黑"/>
        </w:rPr>
        <w:t>检测成功后调用检测结果数据，上传结果数据，然后调用“发送消息通知”告诉环保检测软件，本辆车检测成功，环保检测软件会把设备状态置为0，工控软件重新进入监听状态，本次车辆检测流程结束。</w:t>
      </w:r>
    </w:p>
    <w:p>
      <w:pPr>
        <w:numPr>
          <w:ilvl w:val="0"/>
          <w:numId w:val="6"/>
        </w:numPr>
        <w:rPr>
          <w:rFonts w:ascii="微软雅黑" w:hAnsi="微软雅黑" w:eastAsia="微软雅黑"/>
        </w:rPr>
      </w:pPr>
      <w:r>
        <w:rPr>
          <w:rFonts w:hint="eastAsia" w:ascii="微软雅黑" w:hAnsi="微软雅黑" w:eastAsia="微软雅黑"/>
        </w:rPr>
        <w:t>如果检测失败时需调用“发送消息通知”告诉环保检测软件，检测失败需重新进行检测，环保检测软件会把当前检测车辆重新放回待检车辆列表中，并把设备状态置为0，工控软件重新进入监听状态，本次车辆检测流程结束。</w:t>
      </w:r>
    </w:p>
    <w:p>
      <w:pPr>
        <w:rPr>
          <w:rFonts w:ascii="微软雅黑" w:hAnsi="微软雅黑" w:eastAsia="微软雅黑"/>
        </w:rPr>
      </w:pPr>
    </w:p>
    <w:p>
      <w:pPr>
        <w:pStyle w:val="2"/>
        <w:rPr>
          <w:rFonts w:ascii="微软雅黑" w:hAnsi="微软雅黑" w:eastAsia="微软雅黑"/>
        </w:rPr>
      </w:pPr>
      <w:bookmarkStart w:id="21" w:name="_Toc319936142"/>
      <w:bookmarkStart w:id="22" w:name="_Toc313959983"/>
      <w:bookmarkStart w:id="23" w:name="_Toc22027525"/>
      <w:r>
        <w:rPr>
          <w:rFonts w:hint="eastAsia" w:ascii="微软雅黑" w:hAnsi="微软雅黑" w:eastAsia="微软雅黑"/>
        </w:rPr>
        <w:t>通讯</w:t>
      </w:r>
      <w:bookmarkEnd w:id="21"/>
      <w:bookmarkEnd w:id="22"/>
      <w:r>
        <w:rPr>
          <w:rFonts w:hint="eastAsia" w:ascii="微软雅黑" w:hAnsi="微软雅黑" w:eastAsia="微软雅黑"/>
        </w:rPr>
        <w:t>协议</w:t>
      </w:r>
      <w:bookmarkEnd w:id="23"/>
    </w:p>
    <w:p>
      <w:pPr>
        <w:pStyle w:val="3"/>
        <w:rPr>
          <w:rFonts w:ascii="微软雅黑" w:hAnsi="微软雅黑" w:eastAsia="微软雅黑"/>
        </w:rPr>
      </w:pPr>
      <w:bookmarkStart w:id="24" w:name="_Toc319936143"/>
      <w:bookmarkStart w:id="25" w:name="_Toc22027526"/>
      <w:bookmarkStart w:id="26" w:name="_Toc319936146"/>
      <w:r>
        <w:rPr>
          <w:rFonts w:hint="eastAsia" w:ascii="微软雅黑" w:hAnsi="微软雅黑" w:eastAsia="微软雅黑"/>
        </w:rPr>
        <w:t>信息类接口</w:t>
      </w:r>
      <w:bookmarkEnd w:id="24"/>
      <w:bookmarkEnd w:id="25"/>
    </w:p>
    <w:p>
      <w:pPr>
        <w:pStyle w:val="4"/>
        <w:rPr>
          <w:rFonts w:ascii="微软雅黑" w:hAnsi="微软雅黑"/>
          <w:b w:val="0"/>
          <w:kern w:val="0"/>
          <w:szCs w:val="21"/>
        </w:rPr>
      </w:pPr>
      <w:bookmarkStart w:id="27" w:name="_Toc22027527"/>
      <w:r>
        <w:rPr>
          <w:rFonts w:hint="eastAsia" w:ascii="微软雅黑" w:hAnsi="微软雅黑"/>
        </w:rPr>
        <w:t>获取访问令牌接口</w:t>
      </w:r>
      <w:bookmarkEnd w:id="27"/>
      <w:r>
        <w:rPr>
          <w:rFonts w:hint="eastAsia" w:ascii="微软雅黑" w:hAnsi="微软雅黑"/>
          <w:b w:val="0"/>
          <w:kern w:val="0"/>
          <w:szCs w:val="21"/>
        </w:rPr>
        <w:t xml:space="preserve"> </w:t>
      </w:r>
    </w:p>
    <w:p>
      <w:pPr>
        <w:rPr>
          <w:rFonts w:ascii="微软雅黑" w:hAnsi="微软雅黑" w:eastAsia="微软雅黑"/>
        </w:rPr>
      </w:pPr>
    </w:p>
    <w:tbl>
      <w:tblPr>
        <w:tblStyle w:val="20"/>
        <w:tblW w:w="90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1276"/>
        <w:gridCol w:w="1276"/>
        <w:gridCol w:w="1276"/>
        <w:gridCol w:w="3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jc w:val="center"/>
        </w:trPr>
        <w:tc>
          <w:tcPr>
            <w:tcW w:w="9060" w:type="dxa"/>
            <w:gridSpan w:val="5"/>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方法名：</w:t>
            </w:r>
            <w:r>
              <w:rPr>
                <w:rFonts w:hint="eastAsia" w:ascii="微软雅黑" w:hAnsi="微软雅黑" w:eastAsia="微软雅黑" w:cs="Courier New"/>
                <w:kern w:val="0"/>
                <w:sz w:val="20"/>
                <w:szCs w:val="20"/>
                <w:u w:val="single"/>
              </w:rPr>
              <w:t>get</w:t>
            </w:r>
            <w:r>
              <w:rPr>
                <w:rFonts w:ascii="微软雅黑" w:hAnsi="微软雅黑" w:eastAsia="微软雅黑" w:cs="Courier New"/>
                <w:kern w:val="0"/>
                <w:sz w:val="20"/>
                <w:szCs w:val="20"/>
                <w:u w:val="single"/>
              </w:rPr>
              <w:t>AccessToken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jc w:val="center"/>
        </w:trPr>
        <w:tc>
          <w:tcPr>
            <w:tcW w:w="9060" w:type="dxa"/>
            <w:gridSpan w:val="5"/>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用途：</w:t>
            </w:r>
            <w:r>
              <w:rPr>
                <w:rFonts w:hint="eastAsia" w:ascii="微软雅黑" w:hAnsi="微软雅黑" w:eastAsia="微软雅黑"/>
                <w:szCs w:val="21"/>
              </w:rPr>
              <w:t>主要用于检测设备工控软件调取访问令牌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jc w:val="center"/>
        </w:trPr>
        <w:tc>
          <w:tcPr>
            <w:tcW w:w="9060" w:type="dxa"/>
            <w:gridSpan w:val="5"/>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1554" w:type="dxa"/>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127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276" w:type="dxa"/>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27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szCs w:val="21"/>
              </w:rPr>
              <w:t>长度/精度</w:t>
            </w:r>
          </w:p>
        </w:tc>
        <w:tc>
          <w:tcPr>
            <w:tcW w:w="3678"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cs="宋体"/>
                <w:kern w:val="0"/>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 w:hRule="atLeast"/>
          <w:jc w:val="center"/>
        </w:trPr>
        <w:tc>
          <w:tcPr>
            <w:tcW w:w="155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jcxbh</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检测线编号</w:t>
            </w:r>
          </w:p>
        </w:tc>
        <w:tc>
          <w:tcPr>
            <w:tcW w:w="1276" w:type="dxa"/>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3678"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由环保局下发检测线编号，根据此编号获取访问令牌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9060" w:type="dxa"/>
            <w:gridSpan w:val="5"/>
            <w:vAlign w:val="center"/>
          </w:tcPr>
          <w:p>
            <w:pPr>
              <w:snapToGrid w:val="0"/>
              <w:spacing w:before="62" w:beforeLines="20"/>
              <w:ind w:right="440"/>
              <w:rPr>
                <w:rFonts w:ascii="微软雅黑" w:hAnsi="微软雅黑" w:eastAsia="微软雅黑"/>
                <w:b/>
                <w:szCs w:val="21"/>
              </w:rPr>
            </w:pPr>
            <w:r>
              <w:rPr>
                <w:rFonts w:hint="eastAsia" w:ascii="微软雅黑" w:hAnsi="微软雅黑" w:eastAsia="微软雅黑"/>
                <w:b/>
                <w:szCs w:val="21"/>
              </w:rPr>
              <w:t>返回集：</w:t>
            </w:r>
            <w:r>
              <w:rPr>
                <w:rFonts w:hint="eastAsia" w:ascii="微软雅黑" w:hAnsi="微软雅黑" w:eastAsia="微软雅黑" w:cs="宋体"/>
                <w:kern w:val="0"/>
                <w:szCs w:val="21"/>
              </w:rPr>
              <w:t>xml字符串 (&lt;root&gt;&lt;result&gt;&lt;/result&gt;&lt;info&gt;&lt;/info&gt;&lt;/root&gt;)成功则result为1，否则为0，成功时info为下列下面内容，否则是失败的信息。具体见下表。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1554" w:type="dxa"/>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字段名称</w:t>
            </w:r>
          </w:p>
        </w:tc>
        <w:tc>
          <w:tcPr>
            <w:tcW w:w="127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字段描述</w:t>
            </w:r>
          </w:p>
        </w:tc>
        <w:tc>
          <w:tcPr>
            <w:tcW w:w="1276" w:type="dxa"/>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字段类型</w:t>
            </w:r>
          </w:p>
        </w:tc>
        <w:tc>
          <w:tcPr>
            <w:tcW w:w="127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szCs w:val="21"/>
              </w:rPr>
              <w:t>长度/精度</w:t>
            </w:r>
          </w:p>
        </w:tc>
        <w:tc>
          <w:tcPr>
            <w:tcW w:w="3678"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cs="宋体"/>
                <w:kern w:val="0"/>
                <w:szCs w:val="21"/>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554" w:type="dxa"/>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accessToken</w:t>
            </w:r>
          </w:p>
        </w:tc>
        <w:tc>
          <w:tcPr>
            <w:tcW w:w="1276"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访问令牌</w:t>
            </w:r>
          </w:p>
        </w:tc>
        <w:tc>
          <w:tcPr>
            <w:tcW w:w="1276" w:type="dxa"/>
            <w:vAlign w:val="center"/>
          </w:tcPr>
          <w:p>
            <w:pPr>
              <w:snapToGrid w:val="0"/>
              <w:spacing w:before="62" w:beforeLines="20"/>
              <w:rPr>
                <w:rFonts w:ascii="微软雅黑" w:hAnsi="微软雅黑" w:eastAsia="微软雅黑"/>
                <w:szCs w:val="21"/>
              </w:rPr>
            </w:pPr>
            <w:r>
              <w:rPr>
                <w:rFonts w:ascii="微软雅黑" w:hAnsi="微软雅黑" w:eastAsia="微软雅黑"/>
                <w:szCs w:val="21"/>
              </w:rPr>
              <w:t>字符串</w:t>
            </w:r>
          </w:p>
        </w:tc>
        <w:tc>
          <w:tcPr>
            <w:tcW w:w="1276"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50</w:t>
            </w:r>
          </w:p>
        </w:tc>
        <w:tc>
          <w:tcPr>
            <w:tcW w:w="3678"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用于上传数据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jc w:val="center"/>
        </w:trPr>
        <w:tc>
          <w:tcPr>
            <w:tcW w:w="9060" w:type="dxa"/>
            <w:gridSpan w:val="5"/>
            <w:vAlign w:val="center"/>
          </w:tcPr>
          <w:p>
            <w:pPr>
              <w:snapToGrid w:val="0"/>
              <w:spacing w:before="62" w:beforeLines="20"/>
              <w:rPr>
                <w:rFonts w:ascii="微软雅黑" w:hAnsi="微软雅黑" w:eastAsia="微软雅黑" w:cs="宋体"/>
                <w:b/>
                <w:szCs w:val="21"/>
              </w:rPr>
            </w:pPr>
            <w:r>
              <w:rPr>
                <w:rFonts w:hint="eastAsia" w:ascii="微软雅黑" w:hAnsi="微软雅黑" w:eastAsia="微软雅黑" w:cs="宋体"/>
                <w:b/>
                <w:szCs w:val="21"/>
              </w:rPr>
              <w:t>调用时机：工控软件启动时，获取访问令牌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jc w:val="center"/>
        </w:trPr>
        <w:tc>
          <w:tcPr>
            <w:tcW w:w="9060" w:type="dxa"/>
            <w:gridSpan w:val="5"/>
            <w:vAlign w:val="center"/>
          </w:tcPr>
          <w:p>
            <w:pPr>
              <w:snapToGrid w:val="0"/>
              <w:spacing w:before="62" w:beforeLines="20"/>
              <w:rPr>
                <w:rFonts w:ascii="微软雅黑" w:hAnsi="微软雅黑" w:eastAsia="微软雅黑" w:cs="宋体"/>
                <w:szCs w:val="21"/>
              </w:rPr>
            </w:pPr>
          </w:p>
        </w:tc>
      </w:tr>
    </w:tbl>
    <w:p/>
    <w:p>
      <w:pPr>
        <w:pStyle w:val="4"/>
        <w:rPr>
          <w:rFonts w:ascii="微软雅黑" w:hAnsi="微软雅黑"/>
          <w:b w:val="0"/>
          <w:kern w:val="0"/>
          <w:szCs w:val="21"/>
        </w:rPr>
      </w:pPr>
      <w:bookmarkStart w:id="28" w:name="_Toc22027528"/>
      <w:bookmarkStart w:id="29" w:name="_Toc319936159"/>
      <w:bookmarkStart w:id="30" w:name="OLE_LINK440"/>
      <w:r>
        <w:rPr>
          <w:rFonts w:hint="eastAsia" w:ascii="微软雅黑" w:hAnsi="微软雅黑"/>
        </w:rPr>
        <w:t>获取待检车辆接口</w:t>
      </w:r>
      <w:bookmarkEnd w:id="28"/>
      <w:bookmarkEnd w:id="29"/>
      <w:bookmarkEnd w:id="30"/>
      <w:r>
        <w:rPr>
          <w:rFonts w:hint="eastAsia" w:ascii="微软雅黑" w:hAnsi="微软雅黑"/>
          <w:b w:val="0"/>
          <w:kern w:val="0"/>
          <w:szCs w:val="21"/>
        </w:rPr>
        <w:t xml:space="preserve"> </w:t>
      </w:r>
    </w:p>
    <w:p>
      <w:pPr>
        <w:rPr>
          <w:rFonts w:ascii="微软雅黑" w:hAnsi="微软雅黑" w:eastAsia="微软雅黑"/>
        </w:rPr>
      </w:pPr>
    </w:p>
    <w:tbl>
      <w:tblPr>
        <w:tblStyle w:val="20"/>
        <w:tblW w:w="90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4"/>
        <w:gridCol w:w="1476"/>
        <w:gridCol w:w="1104"/>
        <w:gridCol w:w="1146"/>
        <w:gridCol w:w="3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jc w:val="center"/>
        </w:trPr>
        <w:tc>
          <w:tcPr>
            <w:tcW w:w="9060" w:type="dxa"/>
            <w:gridSpan w:val="5"/>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方法名：</w:t>
            </w:r>
            <w:r>
              <w:rPr>
                <w:rFonts w:hint="eastAsia" w:ascii="微软雅黑" w:hAnsi="微软雅黑" w:eastAsia="微软雅黑" w:cs="Courier New"/>
                <w:kern w:val="0"/>
                <w:sz w:val="20"/>
                <w:szCs w:val="20"/>
                <w:u w:val="single"/>
              </w:rPr>
              <w:t>getDj</w:t>
            </w:r>
            <w:r>
              <w:rPr>
                <w:rFonts w:ascii="微软雅黑" w:hAnsi="微软雅黑" w:eastAsia="微软雅黑" w:cs="Courier New"/>
                <w:kern w:val="0"/>
                <w:sz w:val="20"/>
                <w:szCs w:val="20"/>
                <w:u w:val="single"/>
              </w:rPr>
              <w:t>zt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jc w:val="center"/>
        </w:trPr>
        <w:tc>
          <w:tcPr>
            <w:tcW w:w="9060" w:type="dxa"/>
            <w:gridSpan w:val="5"/>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用途：根据此接口获取待检车辆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jc w:val="center"/>
        </w:trPr>
        <w:tc>
          <w:tcPr>
            <w:tcW w:w="9060" w:type="dxa"/>
            <w:gridSpan w:val="5"/>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1474" w:type="dxa"/>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147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104" w:type="dxa"/>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14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szCs w:val="21"/>
              </w:rPr>
              <w:t>长度/精度</w:t>
            </w:r>
          </w:p>
        </w:tc>
        <w:tc>
          <w:tcPr>
            <w:tcW w:w="3860"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cs="宋体"/>
                <w:kern w:val="0"/>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 w:hRule="atLeast"/>
          <w:jc w:val="center"/>
        </w:trPr>
        <w:tc>
          <w:tcPr>
            <w:tcW w:w="147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14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访问令牌</w:t>
            </w:r>
          </w:p>
        </w:tc>
        <w:tc>
          <w:tcPr>
            <w:tcW w:w="1104" w:type="dxa"/>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386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9060" w:type="dxa"/>
            <w:gridSpan w:val="5"/>
            <w:vAlign w:val="center"/>
          </w:tcPr>
          <w:p>
            <w:pPr>
              <w:snapToGrid w:val="0"/>
              <w:spacing w:before="62" w:beforeLines="20"/>
              <w:ind w:right="440"/>
              <w:rPr>
                <w:rFonts w:ascii="微软雅黑" w:hAnsi="微软雅黑" w:eastAsia="微软雅黑"/>
                <w:b/>
                <w:szCs w:val="21"/>
              </w:rPr>
            </w:pPr>
            <w:r>
              <w:rPr>
                <w:rFonts w:hint="eastAsia" w:ascii="微软雅黑" w:hAnsi="微软雅黑" w:eastAsia="微软雅黑"/>
                <w:b/>
                <w:szCs w:val="21"/>
              </w:rPr>
              <w:t>返回集：</w:t>
            </w:r>
            <w:r>
              <w:rPr>
                <w:rFonts w:hint="eastAsia" w:ascii="微软雅黑" w:hAnsi="微软雅黑" w:eastAsia="微软雅黑" w:cs="宋体"/>
                <w:kern w:val="0"/>
                <w:szCs w:val="21"/>
              </w:rPr>
              <w:t>xml字符串 (&lt;root&gt;&lt;result&gt;&lt;/result&gt;&lt;info&gt;&lt;/info&gt;&lt;/root&gt;)成功则result为1，否则为0，成功时info为下列下面内容，否则是失败的信息。具体见下表。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1474" w:type="dxa"/>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字段名称</w:t>
            </w:r>
          </w:p>
        </w:tc>
        <w:tc>
          <w:tcPr>
            <w:tcW w:w="147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字段描述</w:t>
            </w:r>
          </w:p>
        </w:tc>
        <w:tc>
          <w:tcPr>
            <w:tcW w:w="1104" w:type="dxa"/>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字段类型</w:t>
            </w:r>
          </w:p>
        </w:tc>
        <w:tc>
          <w:tcPr>
            <w:tcW w:w="114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szCs w:val="21"/>
              </w:rPr>
              <w:t>长度/精度</w:t>
            </w:r>
          </w:p>
        </w:tc>
        <w:tc>
          <w:tcPr>
            <w:tcW w:w="3860"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cs="宋体"/>
                <w:kern w:val="0"/>
                <w:szCs w:val="21"/>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74" w:type="dxa"/>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zt</w:t>
            </w:r>
          </w:p>
        </w:tc>
        <w:tc>
          <w:tcPr>
            <w:tcW w:w="1476"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检测状态</w:t>
            </w:r>
          </w:p>
        </w:tc>
        <w:tc>
          <w:tcPr>
            <w:tcW w:w="1104" w:type="dxa"/>
            <w:vAlign w:val="center"/>
          </w:tcPr>
          <w:p>
            <w:pPr>
              <w:snapToGrid w:val="0"/>
              <w:spacing w:before="62" w:beforeLines="20"/>
              <w:rPr>
                <w:rFonts w:ascii="微软雅黑" w:hAnsi="微软雅黑" w:eastAsia="微软雅黑"/>
                <w:szCs w:val="21"/>
              </w:rPr>
            </w:pPr>
            <w:r>
              <w:rPr>
                <w:rFonts w:ascii="微软雅黑" w:hAnsi="微软雅黑" w:eastAsia="微软雅黑"/>
                <w:szCs w:val="21"/>
              </w:rPr>
              <w:t>字符串</w:t>
            </w:r>
          </w:p>
        </w:tc>
        <w:tc>
          <w:tcPr>
            <w:tcW w:w="1146"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2</w:t>
            </w:r>
          </w:p>
        </w:tc>
        <w:tc>
          <w:tcPr>
            <w:tcW w:w="3860"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状态值“0”为等待检测</w:t>
            </w:r>
          </w:p>
          <w:p>
            <w:pPr>
              <w:snapToGrid w:val="0"/>
              <w:spacing w:before="62" w:beforeLines="20"/>
              <w:rPr>
                <w:rFonts w:ascii="微软雅黑" w:hAnsi="微软雅黑" w:eastAsia="微软雅黑"/>
                <w:szCs w:val="21"/>
              </w:rPr>
            </w:pPr>
            <w:r>
              <w:rPr>
                <w:rFonts w:hint="eastAsia" w:ascii="微软雅黑" w:hAnsi="微软雅黑" w:eastAsia="微软雅黑"/>
                <w:szCs w:val="21"/>
              </w:rPr>
              <w:t>状态值“1”为开始检测</w:t>
            </w:r>
          </w:p>
          <w:p>
            <w:pPr>
              <w:snapToGrid w:val="0"/>
              <w:spacing w:before="62" w:beforeLines="20"/>
              <w:rPr>
                <w:rFonts w:ascii="微软雅黑" w:hAnsi="微软雅黑" w:eastAsia="微软雅黑"/>
                <w:szCs w:val="21"/>
              </w:rPr>
            </w:pPr>
            <w:r>
              <w:rPr>
                <w:rFonts w:hint="eastAsia" w:ascii="微软雅黑" w:hAnsi="微软雅黑" w:eastAsia="微软雅黑"/>
                <w:szCs w:val="21"/>
              </w:rPr>
              <w:t>状态值“-1”为停止工作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jc w:val="center"/>
        </w:trPr>
        <w:tc>
          <w:tcPr>
            <w:tcW w:w="1474" w:type="dxa"/>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lsh</w:t>
            </w:r>
          </w:p>
        </w:tc>
        <w:tc>
          <w:tcPr>
            <w:tcW w:w="1476"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cs="宋体"/>
                <w:szCs w:val="21"/>
              </w:rPr>
              <w:t>检验流水号</w:t>
            </w:r>
          </w:p>
        </w:tc>
        <w:tc>
          <w:tcPr>
            <w:tcW w:w="1104" w:type="dxa"/>
            <w:vAlign w:val="center"/>
          </w:tcPr>
          <w:p>
            <w:pPr>
              <w:snapToGrid w:val="0"/>
              <w:spacing w:before="62" w:beforeLines="20"/>
              <w:rPr>
                <w:rFonts w:ascii="微软雅黑" w:hAnsi="微软雅黑" w:eastAsia="微软雅黑"/>
                <w:szCs w:val="21"/>
              </w:rPr>
            </w:pPr>
            <w:r>
              <w:rPr>
                <w:rFonts w:ascii="微软雅黑" w:hAnsi="微软雅黑" w:eastAsia="微软雅黑"/>
                <w:szCs w:val="21"/>
              </w:rPr>
              <w:t>字符串</w:t>
            </w:r>
          </w:p>
        </w:tc>
        <w:tc>
          <w:tcPr>
            <w:tcW w:w="1146"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cs="宋体"/>
                <w:kern w:val="0"/>
                <w:szCs w:val="21"/>
              </w:rPr>
              <w:t>50</w:t>
            </w:r>
          </w:p>
        </w:tc>
        <w:tc>
          <w:tcPr>
            <w:tcW w:w="3860"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cs="宋体"/>
                <w:szCs w:val="21"/>
              </w:rPr>
              <w:t>作为后续车辆信息的传入参数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jc w:val="center"/>
        </w:trPr>
        <w:tc>
          <w:tcPr>
            <w:tcW w:w="1474" w:type="dxa"/>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jcff</w:t>
            </w:r>
          </w:p>
        </w:tc>
        <w:tc>
          <w:tcPr>
            <w:tcW w:w="1476" w:type="dxa"/>
            <w:shd w:val="clear" w:color="auto" w:fill="auto"/>
            <w:noWrap/>
            <w:vAlign w:val="center"/>
          </w:tcPr>
          <w:p>
            <w:pPr>
              <w:snapToGrid w:val="0"/>
              <w:spacing w:before="62" w:beforeLines="20"/>
              <w:rPr>
                <w:rFonts w:ascii="微软雅黑" w:hAnsi="微软雅黑" w:eastAsia="微软雅黑" w:cs="宋体"/>
                <w:szCs w:val="21"/>
              </w:rPr>
            </w:pPr>
            <w:r>
              <w:rPr>
                <w:rFonts w:hint="eastAsia" w:ascii="微软雅黑" w:hAnsi="微软雅黑" w:eastAsia="微软雅黑" w:cs="宋体"/>
                <w:szCs w:val="21"/>
              </w:rPr>
              <w:t>检测方法标识</w:t>
            </w:r>
          </w:p>
        </w:tc>
        <w:tc>
          <w:tcPr>
            <w:tcW w:w="1104" w:type="dxa"/>
            <w:vAlign w:val="center"/>
          </w:tcPr>
          <w:p>
            <w:pPr>
              <w:snapToGrid w:val="0"/>
              <w:spacing w:before="62" w:beforeLines="20"/>
              <w:rPr>
                <w:rFonts w:ascii="微软雅黑" w:hAnsi="微软雅黑" w:eastAsia="微软雅黑"/>
                <w:szCs w:val="21"/>
              </w:rPr>
            </w:pPr>
            <w:r>
              <w:rPr>
                <w:rFonts w:ascii="微软雅黑" w:hAnsi="微软雅黑" w:eastAsia="微软雅黑"/>
                <w:szCs w:val="21"/>
              </w:rPr>
              <w:t>字符串</w:t>
            </w:r>
          </w:p>
        </w:tc>
        <w:tc>
          <w:tcPr>
            <w:tcW w:w="1146" w:type="dxa"/>
            <w:shd w:val="clear" w:color="auto" w:fill="auto"/>
            <w:noWrap/>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2</w:t>
            </w:r>
          </w:p>
        </w:tc>
        <w:tc>
          <w:tcPr>
            <w:tcW w:w="3860" w:type="dxa"/>
            <w:shd w:val="clear" w:color="auto" w:fill="auto"/>
            <w:noWrap/>
            <w:vAlign w:val="center"/>
          </w:tcPr>
          <w:p>
            <w:pPr>
              <w:snapToGrid w:val="0"/>
              <w:spacing w:before="62" w:beforeLines="20"/>
              <w:rPr>
                <w:rFonts w:ascii="微软雅黑" w:hAnsi="微软雅黑" w:eastAsia="微软雅黑" w:cs="宋体"/>
                <w:kern w:val="0"/>
                <w:sz w:val="24"/>
              </w:rPr>
            </w:pPr>
            <w:r>
              <w:rPr>
                <w:rFonts w:ascii="微软雅黑" w:hAnsi="微软雅黑" w:eastAsia="微软雅黑" w:cs="宋体"/>
                <w:kern w:val="0"/>
                <w:sz w:val="24"/>
              </w:rPr>
              <w:t>DB</w:t>
            </w:r>
            <w:bookmarkStart w:id="31" w:name="OLE_LINK457"/>
            <w:bookmarkStart w:id="32" w:name="OLE_LINK458"/>
            <w:r>
              <w:rPr>
                <w:rFonts w:hint="eastAsia" w:ascii="微软雅黑" w:hAnsi="微软雅黑" w:eastAsia="微软雅黑" w:cs="宋体"/>
                <w:kern w:val="0"/>
                <w:sz w:val="24"/>
              </w:rPr>
              <w:t>双怠速法</w:t>
            </w:r>
            <w:bookmarkEnd w:id="31"/>
            <w:bookmarkEnd w:id="32"/>
          </w:p>
          <w:p>
            <w:pPr>
              <w:snapToGrid w:val="0"/>
              <w:spacing w:before="62" w:beforeLines="20"/>
              <w:rPr>
                <w:rFonts w:ascii="微软雅黑" w:hAnsi="微软雅黑" w:eastAsia="微软雅黑" w:cs="宋体"/>
                <w:kern w:val="0"/>
                <w:sz w:val="24"/>
              </w:rPr>
            </w:pPr>
            <w:bookmarkStart w:id="33" w:name="OLE_LINK455"/>
            <w:bookmarkStart w:id="34" w:name="OLE_LINK456"/>
            <w:r>
              <w:rPr>
                <w:rFonts w:ascii="微软雅黑" w:hAnsi="微软雅黑" w:eastAsia="微软雅黑" w:cs="宋体"/>
                <w:kern w:val="0"/>
                <w:sz w:val="24"/>
              </w:rPr>
              <w:t>IG</w:t>
            </w:r>
            <w:bookmarkEnd w:id="33"/>
            <w:bookmarkEnd w:id="34"/>
            <w:r>
              <w:rPr>
                <w:rFonts w:hint="eastAsia" w:ascii="微软雅黑" w:hAnsi="微软雅黑" w:eastAsia="微软雅黑" w:cs="宋体"/>
                <w:kern w:val="0"/>
                <w:sz w:val="24"/>
              </w:rPr>
              <w:t>简易瞬态工况法</w:t>
            </w:r>
          </w:p>
          <w:p>
            <w:pPr>
              <w:snapToGrid w:val="0"/>
              <w:spacing w:before="62" w:beforeLines="20"/>
              <w:rPr>
                <w:rFonts w:ascii="微软雅黑" w:hAnsi="微软雅黑" w:eastAsia="微软雅黑" w:cs="宋体"/>
                <w:kern w:val="0"/>
                <w:sz w:val="24"/>
              </w:rPr>
            </w:pPr>
            <w:r>
              <w:rPr>
                <w:rFonts w:ascii="微软雅黑" w:hAnsi="微软雅黑" w:eastAsia="微软雅黑" w:cs="宋体"/>
                <w:kern w:val="0"/>
                <w:sz w:val="24"/>
              </w:rPr>
              <w:t>LD</w:t>
            </w:r>
            <w:bookmarkStart w:id="35" w:name="OLE_LINK459"/>
            <w:bookmarkStart w:id="36" w:name="OLE_LINK460"/>
            <w:r>
              <w:rPr>
                <w:rFonts w:hint="eastAsia" w:ascii="微软雅黑" w:hAnsi="微软雅黑" w:eastAsia="微软雅黑" w:cs="MS Mincho"/>
                <w:kern w:val="0"/>
                <w:sz w:val="24"/>
              </w:rPr>
              <w:t>加</w:t>
            </w:r>
            <w:r>
              <w:rPr>
                <w:rFonts w:hint="eastAsia" w:ascii="微软雅黑" w:hAnsi="微软雅黑" w:eastAsia="微软雅黑" w:cs="宋体"/>
                <w:kern w:val="0"/>
                <w:sz w:val="24"/>
              </w:rPr>
              <w:t>载</w:t>
            </w:r>
            <w:r>
              <w:rPr>
                <w:rFonts w:hint="eastAsia" w:ascii="微软雅黑" w:hAnsi="微软雅黑" w:eastAsia="微软雅黑" w:cs="MS Mincho"/>
                <w:kern w:val="0"/>
                <w:sz w:val="24"/>
              </w:rPr>
              <w:t>减速工况法</w:t>
            </w:r>
            <w:bookmarkEnd w:id="35"/>
            <w:bookmarkEnd w:id="36"/>
          </w:p>
          <w:p>
            <w:pPr>
              <w:snapToGrid w:val="0"/>
              <w:spacing w:before="62" w:beforeLines="20"/>
              <w:rPr>
                <w:rFonts w:ascii="微软雅黑" w:hAnsi="微软雅黑" w:eastAsia="微软雅黑" w:cs="宋体"/>
                <w:kern w:val="0"/>
                <w:sz w:val="24"/>
              </w:rPr>
            </w:pPr>
            <w:r>
              <w:rPr>
                <w:rFonts w:ascii="微软雅黑" w:hAnsi="微软雅黑" w:eastAsia="微软雅黑" w:cs="宋体"/>
                <w:kern w:val="0"/>
                <w:sz w:val="24"/>
              </w:rPr>
              <w:t>TG</w:t>
            </w:r>
            <w:bookmarkStart w:id="37" w:name="OLE_LINK461"/>
            <w:bookmarkStart w:id="38" w:name="OLE_LINK462"/>
            <w:r>
              <w:rPr>
                <w:rFonts w:hint="eastAsia" w:ascii="微软雅黑" w:hAnsi="微软雅黑" w:eastAsia="微软雅黑" w:cs="宋体"/>
                <w:kern w:val="0"/>
                <w:sz w:val="24"/>
              </w:rPr>
              <w:t>不透光烟度法</w:t>
            </w:r>
            <w:bookmarkEnd w:id="37"/>
            <w:bookmarkEnd w:id="38"/>
          </w:p>
          <w:p>
            <w:pPr>
              <w:snapToGrid w:val="0"/>
              <w:spacing w:before="62" w:beforeLines="20"/>
              <w:rPr>
                <w:rFonts w:ascii="微软雅黑" w:hAnsi="微软雅黑" w:eastAsia="微软雅黑" w:cs="宋体"/>
                <w:szCs w:val="21"/>
              </w:rPr>
            </w:pPr>
            <w:r>
              <w:rPr>
                <w:rFonts w:ascii="微软雅黑" w:hAnsi="微软雅黑" w:eastAsia="微软雅黑" w:cs="宋体"/>
                <w:kern w:val="0"/>
                <w:sz w:val="24"/>
              </w:rPr>
              <w:t>WT</w:t>
            </w:r>
            <w:r>
              <w:rPr>
                <w:rFonts w:hint="eastAsia" w:ascii="微软雅黑" w:hAnsi="微软雅黑" w:eastAsia="微软雅黑" w:cs="宋体"/>
                <w:kern w:val="0"/>
                <w:sz w:val="24"/>
              </w:rPr>
              <w:t>稳态工况法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jc w:val="center"/>
        </w:trPr>
        <w:tc>
          <w:tcPr>
            <w:tcW w:w="9060" w:type="dxa"/>
            <w:gridSpan w:val="5"/>
            <w:vAlign w:val="center"/>
          </w:tcPr>
          <w:p>
            <w:pPr>
              <w:snapToGrid w:val="0"/>
              <w:spacing w:before="62" w:beforeLines="20"/>
              <w:rPr>
                <w:rFonts w:ascii="微软雅黑" w:hAnsi="微软雅黑" w:eastAsia="微软雅黑" w:cs="宋体"/>
                <w:b/>
                <w:szCs w:val="21"/>
              </w:rPr>
            </w:pPr>
            <w:r>
              <w:rPr>
                <w:rFonts w:hint="eastAsia" w:ascii="微软雅黑" w:hAnsi="微软雅黑" w:eastAsia="微软雅黑"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jc w:val="center"/>
        </w:trPr>
        <w:tc>
          <w:tcPr>
            <w:tcW w:w="9060" w:type="dxa"/>
            <w:gridSpan w:val="5"/>
            <w:vAlign w:val="center"/>
          </w:tcPr>
          <w:p>
            <w:pPr>
              <w:snapToGrid w:val="0"/>
              <w:spacing w:before="62" w:beforeLines="20"/>
              <w:rPr>
                <w:rFonts w:ascii="微软雅黑" w:hAnsi="微软雅黑" w:eastAsia="微软雅黑" w:cs="宋体"/>
                <w:szCs w:val="21"/>
              </w:rPr>
            </w:pPr>
            <w:r>
              <w:rPr>
                <w:rFonts w:hint="eastAsia" w:ascii="微软雅黑" w:hAnsi="微软雅黑" w:eastAsia="微软雅黑" w:cs="宋体"/>
                <w:szCs w:val="21"/>
              </w:rPr>
              <w:t>检测设备处于等待状态时，工控软件要每隔2秒钟调用一次本接口；检测设备处于检测状态时，停止调用。</w:t>
            </w:r>
          </w:p>
        </w:tc>
      </w:tr>
    </w:tbl>
    <w:p>
      <w:pPr>
        <w:pStyle w:val="4"/>
        <w:rPr>
          <w:rFonts w:ascii="微软雅黑" w:hAnsi="微软雅黑"/>
          <w:b w:val="0"/>
          <w:kern w:val="0"/>
          <w:szCs w:val="21"/>
        </w:rPr>
      </w:pPr>
      <w:bookmarkStart w:id="39" w:name="_Toc22027529"/>
      <w:bookmarkStart w:id="40" w:name="_Toc319936160"/>
      <w:bookmarkStart w:id="41" w:name="_Toc313959990"/>
      <w:r>
        <w:rPr>
          <w:rFonts w:hint="eastAsia" w:ascii="微软雅黑" w:hAnsi="微软雅黑"/>
        </w:rPr>
        <w:t>获取车辆信息接口</w:t>
      </w:r>
      <w:bookmarkEnd w:id="39"/>
      <w:bookmarkEnd w:id="40"/>
      <w:bookmarkEnd w:id="41"/>
      <w:r>
        <w:rPr>
          <w:rFonts w:hint="eastAsia" w:ascii="微软雅黑" w:hAnsi="微软雅黑"/>
          <w:b w:val="0"/>
          <w:kern w:val="0"/>
          <w:szCs w:val="21"/>
        </w:rPr>
        <w:t xml:space="preserve"> </w:t>
      </w:r>
    </w:p>
    <w:tbl>
      <w:tblPr>
        <w:tblStyle w:val="20"/>
        <w:tblW w:w="90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40"/>
        <w:gridCol w:w="1153"/>
        <w:gridCol w:w="1314"/>
        <w:gridCol w:w="3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方法名：</w:t>
            </w:r>
            <w:r>
              <w:rPr>
                <w:rFonts w:hint="eastAsia" w:ascii="微软雅黑" w:hAnsi="微软雅黑" w:eastAsia="微软雅黑" w:cs="Courier New"/>
                <w:kern w:val="0"/>
                <w:sz w:val="20"/>
                <w:szCs w:val="20"/>
              </w:rPr>
              <w:t>getDjclxx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用途：</w:t>
            </w:r>
            <w:r>
              <w:rPr>
                <w:rFonts w:hint="eastAsia" w:ascii="微软雅黑" w:hAnsi="微软雅黑" w:eastAsia="微软雅黑"/>
                <w:szCs w:val="21"/>
              </w:rPr>
              <w:t>主要用于检测设备工控软件获取检测业务所需要车辆参数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1640"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153"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314"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szCs w:val="21"/>
              </w:rPr>
              <w:t>长度/精度</w:t>
            </w:r>
          </w:p>
        </w:tc>
        <w:tc>
          <w:tcPr>
            <w:tcW w:w="3032" w:type="dxa"/>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lsh</w:t>
            </w:r>
          </w:p>
        </w:tc>
        <w:tc>
          <w:tcPr>
            <w:tcW w:w="1640" w:type="dxa"/>
            <w:shd w:val="clear" w:color="auto" w:fill="auto"/>
            <w:noWrap/>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检测业务标识</w:t>
            </w:r>
          </w:p>
        </w:tc>
        <w:tc>
          <w:tcPr>
            <w:tcW w:w="1153" w:type="dxa"/>
            <w:shd w:val="clear" w:color="auto" w:fill="auto"/>
            <w:noWrap/>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字符串</w:t>
            </w:r>
          </w:p>
        </w:tc>
        <w:tc>
          <w:tcPr>
            <w:tcW w:w="1314"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cs="宋体"/>
                <w:kern w:val="0"/>
                <w:szCs w:val="21"/>
              </w:rPr>
              <w:t>50</w:t>
            </w:r>
          </w:p>
        </w:tc>
        <w:tc>
          <w:tcPr>
            <w:tcW w:w="3032" w:type="dxa"/>
            <w:vAlign w:val="center"/>
          </w:tcPr>
          <w:p>
            <w:pPr>
              <w:snapToGrid w:val="0"/>
              <w:spacing w:before="62" w:beforeLines="20"/>
              <w:ind w:firstLine="411" w:firstLineChars="196"/>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164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访问令牌</w:t>
            </w:r>
          </w:p>
        </w:tc>
        <w:tc>
          <w:tcPr>
            <w:tcW w:w="1153"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31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3032"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返回集：</w:t>
            </w:r>
            <w:r>
              <w:rPr>
                <w:rFonts w:hint="eastAsia" w:ascii="微软雅黑" w:hAnsi="微软雅黑" w:eastAsia="微软雅黑" w:cs="宋体"/>
                <w:kern w:val="0"/>
                <w:szCs w:val="21"/>
              </w:rPr>
              <w:t>xml字符串 (&lt;root&gt;&lt;result&gt;&lt;/result&gt;&lt;info&gt;&lt;/info&gt;&lt;/root&gt;)成功则result为1，否则为0，成功时info为下列下面内容，否则是失败的信息。具体见下表。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字段名称</w:t>
            </w:r>
          </w:p>
        </w:tc>
        <w:tc>
          <w:tcPr>
            <w:tcW w:w="1640" w:type="dxa"/>
            <w:shd w:val="clear" w:color="auto" w:fill="auto"/>
            <w:noWrap/>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字段说明</w:t>
            </w:r>
          </w:p>
        </w:tc>
        <w:tc>
          <w:tcPr>
            <w:tcW w:w="1153" w:type="dxa"/>
            <w:shd w:val="clear" w:color="auto" w:fill="auto"/>
            <w:noWrap/>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数据类型</w:t>
            </w:r>
          </w:p>
        </w:tc>
        <w:tc>
          <w:tcPr>
            <w:tcW w:w="1314" w:type="dxa"/>
            <w:shd w:val="clear" w:color="auto" w:fill="auto"/>
            <w:noWrap/>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长度/精度</w:t>
            </w:r>
          </w:p>
        </w:tc>
        <w:tc>
          <w:tcPr>
            <w:tcW w:w="3032" w:type="dxa"/>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cphm</w:t>
            </w:r>
          </w:p>
        </w:tc>
        <w:tc>
          <w:tcPr>
            <w:tcW w:w="164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车牌号码</w:t>
            </w:r>
          </w:p>
        </w:tc>
        <w:tc>
          <w:tcPr>
            <w:tcW w:w="115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1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20</w:t>
            </w:r>
          </w:p>
        </w:tc>
        <w:tc>
          <w:tcPr>
            <w:tcW w:w="3032" w:type="dxa"/>
            <w:vAlign w:val="center"/>
          </w:tcPr>
          <w:p>
            <w:pPr>
              <w:snapToGrid w:val="0"/>
              <w:spacing w:before="62" w:beforeLines="20"/>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zdzzl</w:t>
            </w:r>
          </w:p>
        </w:tc>
        <w:tc>
          <w:tcPr>
            <w:tcW w:w="164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最大总质量</w:t>
            </w:r>
          </w:p>
        </w:tc>
        <w:tc>
          <w:tcPr>
            <w:tcW w:w="115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31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8,0</w:t>
            </w:r>
          </w:p>
        </w:tc>
        <w:tc>
          <w:tcPr>
            <w:tcW w:w="3032"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 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jzzl</w:t>
            </w:r>
          </w:p>
        </w:tc>
        <w:tc>
          <w:tcPr>
            <w:tcW w:w="164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基准质量</w:t>
            </w:r>
          </w:p>
        </w:tc>
        <w:tc>
          <w:tcPr>
            <w:tcW w:w="115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31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8,0</w:t>
            </w:r>
          </w:p>
        </w:tc>
        <w:tc>
          <w:tcPr>
            <w:tcW w:w="3032"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edgl</w:t>
            </w:r>
          </w:p>
        </w:tc>
        <w:tc>
          <w:tcPr>
            <w:tcW w:w="164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 xml:space="preserve">额定功率 </w:t>
            </w:r>
          </w:p>
        </w:tc>
        <w:tc>
          <w:tcPr>
            <w:tcW w:w="115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31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3032"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edzs</w:t>
            </w:r>
          </w:p>
        </w:tc>
        <w:tc>
          <w:tcPr>
            <w:tcW w:w="164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额定转速</w:t>
            </w:r>
          </w:p>
        </w:tc>
        <w:tc>
          <w:tcPr>
            <w:tcW w:w="115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31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3032"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r/min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bsqxs</w:t>
            </w:r>
          </w:p>
        </w:tc>
        <w:tc>
          <w:tcPr>
            <w:tcW w:w="164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变速器形式</w:t>
            </w:r>
          </w:p>
        </w:tc>
        <w:tc>
          <w:tcPr>
            <w:tcW w:w="1153" w:type="dxa"/>
            <w:shd w:val="clear" w:color="auto" w:fill="auto"/>
            <w:noWrap/>
            <w:vAlign w:val="center"/>
          </w:tcPr>
          <w:p>
            <w:pPr>
              <w:snapToGrid w:val="0"/>
              <w:spacing w:before="62" w:beforeLines="20"/>
              <w:rPr>
                <w:rFonts w:ascii="微软雅黑" w:hAnsi="微软雅黑" w:eastAsia="微软雅黑" w:cs="Arial"/>
                <w:kern w:val="0"/>
                <w:szCs w:val="21"/>
              </w:rPr>
            </w:pPr>
            <w:bookmarkStart w:id="42" w:name="OLE_LINK5"/>
            <w:bookmarkStart w:id="43" w:name="OLE_LINK6"/>
            <w:r>
              <w:rPr>
                <w:rFonts w:hint="eastAsia" w:ascii="微软雅黑" w:hAnsi="微软雅黑" w:eastAsia="微软雅黑" w:cs="Arial"/>
                <w:kern w:val="0"/>
                <w:szCs w:val="21"/>
              </w:rPr>
              <w:t>字符串</w:t>
            </w:r>
            <w:bookmarkEnd w:id="42"/>
            <w:bookmarkEnd w:id="43"/>
          </w:p>
        </w:tc>
        <w:tc>
          <w:tcPr>
            <w:tcW w:w="131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2</w:t>
            </w:r>
          </w:p>
        </w:tc>
        <w:tc>
          <w:tcPr>
            <w:tcW w:w="3032"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01手动，02自动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rlzl</w:t>
            </w:r>
          </w:p>
        </w:tc>
        <w:tc>
          <w:tcPr>
            <w:tcW w:w="164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燃料类型</w:t>
            </w:r>
          </w:p>
        </w:tc>
        <w:tc>
          <w:tcPr>
            <w:tcW w:w="115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1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2</w:t>
            </w:r>
          </w:p>
        </w:tc>
        <w:tc>
          <w:tcPr>
            <w:tcW w:w="3032"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A汽油，B柴油，C电，D混合油，E天然气，F液化石油气，L甲醇，M乙醇，N太阳能，O混合动力，Y无，Z其他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jqfs</w:t>
            </w:r>
          </w:p>
        </w:tc>
        <w:tc>
          <w:tcPr>
            <w:tcW w:w="164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进气方式</w:t>
            </w:r>
          </w:p>
        </w:tc>
        <w:tc>
          <w:tcPr>
            <w:tcW w:w="115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1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2</w:t>
            </w:r>
          </w:p>
        </w:tc>
        <w:tc>
          <w:tcPr>
            <w:tcW w:w="3032"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01涡轮增压，02自然吸气，</w:t>
            </w:r>
          </w:p>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03机械增压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gyfs</w:t>
            </w:r>
          </w:p>
        </w:tc>
        <w:tc>
          <w:tcPr>
            <w:tcW w:w="164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供油方式</w:t>
            </w:r>
          </w:p>
        </w:tc>
        <w:tc>
          <w:tcPr>
            <w:tcW w:w="115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1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2</w:t>
            </w:r>
          </w:p>
        </w:tc>
        <w:tc>
          <w:tcPr>
            <w:tcW w:w="3032"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01化油器，02化油器改造，03开环电喷，04闭环电喷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syjhq</w:t>
            </w:r>
          </w:p>
        </w:tc>
        <w:tc>
          <w:tcPr>
            <w:tcW w:w="164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是否装备三元净化器</w:t>
            </w:r>
          </w:p>
        </w:tc>
        <w:tc>
          <w:tcPr>
            <w:tcW w:w="115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1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3032"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0未装备，1装备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ccdjrq</w:t>
            </w:r>
          </w:p>
        </w:tc>
        <w:tc>
          <w:tcPr>
            <w:tcW w:w="164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注册登记日期</w:t>
            </w:r>
          </w:p>
        </w:tc>
        <w:tc>
          <w:tcPr>
            <w:tcW w:w="115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1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10</w:t>
            </w:r>
          </w:p>
        </w:tc>
        <w:tc>
          <w:tcPr>
            <w:tcW w:w="3032"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clzl</w:t>
            </w:r>
          </w:p>
        </w:tc>
        <w:tc>
          <w:tcPr>
            <w:tcW w:w="164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车辆类型</w:t>
            </w:r>
          </w:p>
        </w:tc>
        <w:tc>
          <w:tcPr>
            <w:tcW w:w="115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1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w:t>
            </w:r>
          </w:p>
        </w:tc>
        <w:tc>
          <w:tcPr>
            <w:tcW w:w="3032"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11第一类轻型汽车 12第二类轻型汽车 20重型汽车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sfyobd</w:t>
            </w:r>
          </w:p>
        </w:tc>
        <w:tc>
          <w:tcPr>
            <w:tcW w:w="164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是否装备O</w:t>
            </w:r>
            <w:r>
              <w:rPr>
                <w:rFonts w:ascii="微软雅黑" w:hAnsi="微软雅黑" w:eastAsia="微软雅黑" w:cs="Arial"/>
                <w:kern w:val="0"/>
                <w:szCs w:val="21"/>
              </w:rPr>
              <w:t>BD</w:t>
            </w:r>
          </w:p>
        </w:tc>
        <w:tc>
          <w:tcPr>
            <w:tcW w:w="115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1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3032"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0未装备，1装备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ins w:id="0" w:author="admin" w:date="2019-10-04T16:49:00Z"/>
        </w:trPr>
        <w:tc>
          <w:tcPr>
            <w:tcW w:w="1921" w:type="dxa"/>
            <w:shd w:val="clear" w:color="auto" w:fill="auto"/>
            <w:noWrap/>
            <w:vAlign w:val="center"/>
          </w:tcPr>
          <w:p>
            <w:pPr>
              <w:snapToGrid w:val="0"/>
              <w:spacing w:before="62" w:beforeLines="20"/>
              <w:rPr>
                <w:ins w:id="1" w:author="admin" w:date="2019-10-04T16:49:00Z"/>
                <w:rFonts w:ascii="微软雅黑" w:hAnsi="微软雅黑" w:eastAsia="微软雅黑" w:cs="Arial"/>
                <w:kern w:val="0"/>
                <w:szCs w:val="21"/>
              </w:rPr>
            </w:pPr>
            <w:r>
              <w:rPr>
                <w:rFonts w:hint="eastAsia" w:ascii="新宋体" w:hAnsi="新宋体" w:eastAsia="新宋体" w:cs="Arial"/>
                <w:kern w:val="0"/>
                <w:szCs w:val="21"/>
                <w:highlight w:val="yellow"/>
              </w:rPr>
              <w:t>c</w:t>
            </w:r>
            <w:r>
              <w:rPr>
                <w:rFonts w:ascii="新宋体" w:hAnsi="新宋体" w:eastAsia="新宋体" w:cs="Arial"/>
                <w:kern w:val="0"/>
                <w:szCs w:val="21"/>
                <w:highlight w:val="yellow"/>
              </w:rPr>
              <w:t>l</w:t>
            </w:r>
            <w:r>
              <w:rPr>
                <w:rFonts w:hint="eastAsia" w:ascii="新宋体" w:hAnsi="新宋体" w:eastAsia="新宋体" w:cs="Arial"/>
                <w:kern w:val="0"/>
                <w:szCs w:val="21"/>
                <w:highlight w:val="yellow"/>
              </w:rPr>
              <w:t>sbm</w:t>
            </w:r>
          </w:p>
        </w:tc>
        <w:tc>
          <w:tcPr>
            <w:tcW w:w="1640" w:type="dxa"/>
            <w:shd w:val="clear" w:color="auto" w:fill="auto"/>
            <w:noWrap/>
            <w:vAlign w:val="center"/>
          </w:tcPr>
          <w:p>
            <w:pPr>
              <w:snapToGrid w:val="0"/>
              <w:spacing w:before="62" w:beforeLines="20"/>
              <w:rPr>
                <w:ins w:id="2" w:author="admin" w:date="2019-10-04T16:49:00Z"/>
                <w:rFonts w:ascii="微软雅黑" w:hAnsi="微软雅黑" w:eastAsia="微软雅黑" w:cs="Arial"/>
                <w:kern w:val="0"/>
                <w:szCs w:val="21"/>
              </w:rPr>
            </w:pPr>
            <w:r>
              <w:rPr>
                <w:rFonts w:hint="eastAsia" w:ascii="新宋体" w:hAnsi="新宋体" w:eastAsia="新宋体" w:cs="Arial"/>
                <w:kern w:val="0"/>
                <w:szCs w:val="21"/>
                <w:highlight w:val="yellow"/>
              </w:rPr>
              <w:t>车辆识别代号</w:t>
            </w:r>
          </w:p>
        </w:tc>
        <w:tc>
          <w:tcPr>
            <w:tcW w:w="1153" w:type="dxa"/>
            <w:shd w:val="clear" w:color="auto" w:fill="auto"/>
            <w:noWrap/>
            <w:vAlign w:val="center"/>
          </w:tcPr>
          <w:p>
            <w:pPr>
              <w:snapToGrid w:val="0"/>
              <w:spacing w:before="62" w:beforeLines="20"/>
              <w:rPr>
                <w:ins w:id="3" w:author="admin" w:date="2019-10-04T16:49:00Z"/>
                <w:rFonts w:ascii="微软雅黑" w:hAnsi="微软雅黑" w:eastAsia="微软雅黑" w:cs="Arial"/>
                <w:kern w:val="0"/>
                <w:szCs w:val="21"/>
              </w:rPr>
            </w:pPr>
            <w:r>
              <w:rPr>
                <w:rFonts w:hint="eastAsia" w:ascii="新宋体" w:hAnsi="新宋体" w:eastAsia="新宋体" w:cs="Arial"/>
                <w:kern w:val="0"/>
                <w:szCs w:val="21"/>
                <w:highlight w:val="yellow"/>
              </w:rPr>
              <w:t>字符串</w:t>
            </w:r>
          </w:p>
        </w:tc>
        <w:tc>
          <w:tcPr>
            <w:tcW w:w="1314" w:type="dxa"/>
            <w:shd w:val="clear" w:color="auto" w:fill="auto"/>
            <w:noWrap/>
            <w:vAlign w:val="center"/>
          </w:tcPr>
          <w:p>
            <w:pPr>
              <w:snapToGrid w:val="0"/>
              <w:spacing w:before="62" w:beforeLines="20"/>
              <w:rPr>
                <w:ins w:id="4" w:author="admin" w:date="2019-10-04T16:49:00Z"/>
                <w:rFonts w:ascii="微软雅黑" w:hAnsi="微软雅黑" w:eastAsia="微软雅黑" w:cs="Arial"/>
                <w:kern w:val="0"/>
                <w:szCs w:val="21"/>
              </w:rPr>
            </w:pPr>
            <w:r>
              <w:rPr>
                <w:rFonts w:hint="eastAsia" w:ascii="新宋体" w:hAnsi="新宋体" w:eastAsia="新宋体" w:cs="Arial"/>
                <w:kern w:val="0"/>
                <w:szCs w:val="21"/>
                <w:highlight w:val="yellow"/>
              </w:rPr>
              <w:t>17</w:t>
            </w:r>
          </w:p>
        </w:tc>
        <w:tc>
          <w:tcPr>
            <w:tcW w:w="3032" w:type="dxa"/>
            <w:vAlign w:val="center"/>
          </w:tcPr>
          <w:p>
            <w:pPr>
              <w:snapToGrid w:val="0"/>
              <w:spacing w:before="62" w:beforeLines="20"/>
              <w:rPr>
                <w:ins w:id="5" w:author="admin" w:date="2019-10-04T16:49:00Z"/>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ins w:id="6" w:author="admin" w:date="2019-10-04T16:49:00Z"/>
        </w:trPr>
        <w:tc>
          <w:tcPr>
            <w:tcW w:w="1921" w:type="dxa"/>
            <w:shd w:val="clear" w:color="auto" w:fill="auto"/>
            <w:noWrap/>
            <w:vAlign w:val="center"/>
          </w:tcPr>
          <w:p>
            <w:pPr>
              <w:snapToGrid w:val="0"/>
              <w:spacing w:before="62" w:beforeLines="20"/>
              <w:rPr>
                <w:ins w:id="7" w:author="admin" w:date="2019-10-04T16:49:00Z"/>
                <w:rFonts w:ascii="微软雅黑" w:hAnsi="微软雅黑" w:eastAsia="微软雅黑" w:cs="Arial"/>
                <w:kern w:val="0"/>
                <w:szCs w:val="21"/>
              </w:rPr>
            </w:pPr>
            <w:r>
              <w:rPr>
                <w:rFonts w:hint="eastAsia" w:ascii="新宋体" w:hAnsi="新宋体" w:eastAsia="新宋体" w:cs="Arial"/>
                <w:kern w:val="0"/>
                <w:szCs w:val="21"/>
                <w:highlight w:val="yellow"/>
              </w:rPr>
              <w:t>ccrq</w:t>
            </w:r>
          </w:p>
        </w:tc>
        <w:tc>
          <w:tcPr>
            <w:tcW w:w="1640" w:type="dxa"/>
            <w:shd w:val="clear" w:color="auto" w:fill="auto"/>
            <w:noWrap/>
            <w:vAlign w:val="center"/>
          </w:tcPr>
          <w:p>
            <w:pPr>
              <w:snapToGrid w:val="0"/>
              <w:spacing w:before="62" w:beforeLines="20"/>
              <w:rPr>
                <w:ins w:id="8" w:author="admin" w:date="2019-10-04T16:49:00Z"/>
                <w:rFonts w:ascii="微软雅黑" w:hAnsi="微软雅黑" w:eastAsia="微软雅黑" w:cs="Arial"/>
                <w:kern w:val="0"/>
                <w:szCs w:val="21"/>
              </w:rPr>
            </w:pPr>
            <w:r>
              <w:rPr>
                <w:rFonts w:hint="eastAsia" w:ascii="新宋体" w:hAnsi="新宋体" w:eastAsia="新宋体" w:cs="Arial"/>
                <w:kern w:val="0"/>
                <w:szCs w:val="21"/>
                <w:highlight w:val="yellow"/>
              </w:rPr>
              <w:t>出厂日期</w:t>
            </w:r>
          </w:p>
        </w:tc>
        <w:tc>
          <w:tcPr>
            <w:tcW w:w="1153" w:type="dxa"/>
            <w:shd w:val="clear" w:color="auto" w:fill="auto"/>
            <w:noWrap/>
            <w:vAlign w:val="center"/>
          </w:tcPr>
          <w:p>
            <w:pPr>
              <w:snapToGrid w:val="0"/>
              <w:spacing w:before="62" w:beforeLines="20"/>
              <w:rPr>
                <w:ins w:id="9" w:author="admin" w:date="2019-10-04T16:49:00Z"/>
                <w:rFonts w:ascii="微软雅黑" w:hAnsi="微软雅黑" w:eastAsia="微软雅黑" w:cs="Arial"/>
                <w:kern w:val="0"/>
                <w:szCs w:val="21"/>
              </w:rPr>
            </w:pPr>
            <w:r>
              <w:rPr>
                <w:rFonts w:hint="eastAsia" w:ascii="新宋体" w:hAnsi="新宋体" w:eastAsia="新宋体" w:cs="Arial"/>
                <w:kern w:val="0"/>
                <w:szCs w:val="21"/>
                <w:highlight w:val="yellow"/>
              </w:rPr>
              <w:t>字符串</w:t>
            </w:r>
          </w:p>
        </w:tc>
        <w:tc>
          <w:tcPr>
            <w:tcW w:w="1314" w:type="dxa"/>
            <w:shd w:val="clear" w:color="auto" w:fill="auto"/>
            <w:noWrap/>
            <w:vAlign w:val="center"/>
          </w:tcPr>
          <w:p>
            <w:pPr>
              <w:snapToGrid w:val="0"/>
              <w:spacing w:before="62" w:beforeLines="20"/>
              <w:rPr>
                <w:ins w:id="10" w:author="admin" w:date="2019-10-04T16:49:00Z"/>
                <w:rFonts w:ascii="微软雅黑" w:hAnsi="微软雅黑" w:eastAsia="微软雅黑" w:cs="Arial"/>
                <w:kern w:val="0"/>
                <w:szCs w:val="21"/>
              </w:rPr>
            </w:pPr>
            <w:r>
              <w:rPr>
                <w:rFonts w:hint="eastAsia" w:ascii="新宋体" w:hAnsi="新宋体" w:eastAsia="新宋体" w:cs="Arial"/>
                <w:kern w:val="0"/>
                <w:szCs w:val="21"/>
                <w:highlight w:val="yellow"/>
              </w:rPr>
              <w:t>10</w:t>
            </w:r>
          </w:p>
        </w:tc>
        <w:tc>
          <w:tcPr>
            <w:tcW w:w="3032" w:type="dxa"/>
            <w:vAlign w:val="center"/>
          </w:tcPr>
          <w:p>
            <w:pPr>
              <w:snapToGrid w:val="0"/>
              <w:spacing w:before="62" w:beforeLines="20"/>
              <w:rPr>
                <w:ins w:id="11" w:author="admin" w:date="2019-10-04T16:49:00Z"/>
                <w:rFonts w:ascii="微软雅黑" w:hAnsi="微软雅黑" w:eastAsia="微软雅黑" w:cs="Arial"/>
                <w:kern w:val="0"/>
                <w:szCs w:val="21"/>
              </w:rPr>
            </w:pPr>
            <w:r>
              <w:rPr>
                <w:rFonts w:hint="eastAsia" w:ascii="新宋体" w:hAnsi="新宋体" w:eastAsia="新宋体" w:cs="Arial"/>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ins w:id="12" w:author="admin" w:date="2019-10-04T16:49:00Z"/>
        </w:trPr>
        <w:tc>
          <w:tcPr>
            <w:tcW w:w="1921" w:type="dxa"/>
            <w:shd w:val="clear" w:color="auto" w:fill="auto"/>
            <w:noWrap/>
            <w:vAlign w:val="center"/>
          </w:tcPr>
          <w:p>
            <w:pPr>
              <w:snapToGrid w:val="0"/>
              <w:spacing w:before="62" w:beforeLines="20"/>
              <w:rPr>
                <w:ins w:id="13" w:author="admin" w:date="2019-10-04T16:49:00Z"/>
                <w:rFonts w:ascii="新宋体" w:hAnsi="新宋体" w:eastAsia="新宋体" w:cs="Arial"/>
                <w:kern w:val="0"/>
                <w:szCs w:val="21"/>
                <w:highlight w:val="yellow"/>
              </w:rPr>
            </w:pPr>
            <w:ins w:id="14" w:author="admin" w:date="2019-10-04T16:50:00Z">
              <w:commentRangeStart w:id="0"/>
              <w:r>
                <w:rPr>
                  <w:rFonts w:hint="eastAsia" w:ascii="新宋体" w:hAnsi="新宋体" w:eastAsia="新宋体" w:cs="Arial"/>
                  <w:kern w:val="0"/>
                  <w:szCs w:val="21"/>
                  <w:highlight w:val="yellow"/>
                </w:rPr>
                <w:t>clxh</w:t>
              </w:r>
            </w:ins>
          </w:p>
        </w:tc>
        <w:tc>
          <w:tcPr>
            <w:tcW w:w="1640" w:type="dxa"/>
            <w:shd w:val="clear" w:color="auto" w:fill="auto"/>
            <w:noWrap/>
            <w:vAlign w:val="center"/>
          </w:tcPr>
          <w:p>
            <w:pPr>
              <w:snapToGrid w:val="0"/>
              <w:spacing w:before="62" w:beforeLines="20"/>
              <w:rPr>
                <w:ins w:id="15" w:author="admin" w:date="2019-10-04T16:49:00Z"/>
                <w:rFonts w:ascii="新宋体" w:hAnsi="新宋体" w:eastAsia="新宋体" w:cs="Arial"/>
                <w:kern w:val="0"/>
                <w:szCs w:val="21"/>
                <w:highlight w:val="yellow"/>
              </w:rPr>
            </w:pPr>
            <w:ins w:id="16" w:author="admin" w:date="2019-10-04T16:50:00Z">
              <w:r>
                <w:rPr>
                  <w:rFonts w:hint="eastAsia" w:ascii="新宋体" w:hAnsi="新宋体" w:eastAsia="新宋体" w:cs="Arial"/>
                  <w:kern w:val="0"/>
                  <w:szCs w:val="21"/>
                  <w:highlight w:val="yellow"/>
                </w:rPr>
                <w:t>车辆型号</w:t>
              </w:r>
            </w:ins>
          </w:p>
        </w:tc>
        <w:tc>
          <w:tcPr>
            <w:tcW w:w="1153" w:type="dxa"/>
            <w:shd w:val="clear" w:color="auto" w:fill="auto"/>
            <w:noWrap/>
            <w:vAlign w:val="center"/>
          </w:tcPr>
          <w:p>
            <w:pPr>
              <w:snapToGrid w:val="0"/>
              <w:spacing w:before="62" w:beforeLines="20"/>
              <w:rPr>
                <w:ins w:id="17" w:author="admin" w:date="2019-10-04T16:49:00Z"/>
                <w:rFonts w:ascii="新宋体" w:hAnsi="新宋体" w:eastAsia="新宋体" w:cs="Arial"/>
                <w:kern w:val="0"/>
                <w:szCs w:val="21"/>
                <w:highlight w:val="yellow"/>
              </w:rPr>
            </w:pPr>
            <w:ins w:id="18" w:author="admin" w:date="2019-10-04T16:50:00Z">
              <w:r>
                <w:rPr>
                  <w:rFonts w:hint="eastAsia" w:ascii="新宋体" w:hAnsi="新宋体" w:eastAsia="新宋体" w:cs="Arial"/>
                  <w:kern w:val="0"/>
                  <w:szCs w:val="21"/>
                  <w:highlight w:val="yellow"/>
                </w:rPr>
                <w:t>字符串</w:t>
              </w:r>
            </w:ins>
          </w:p>
        </w:tc>
        <w:tc>
          <w:tcPr>
            <w:tcW w:w="1314" w:type="dxa"/>
            <w:shd w:val="clear" w:color="auto" w:fill="auto"/>
            <w:noWrap/>
            <w:vAlign w:val="center"/>
          </w:tcPr>
          <w:p>
            <w:pPr>
              <w:snapToGrid w:val="0"/>
              <w:spacing w:before="62" w:beforeLines="20"/>
              <w:rPr>
                <w:ins w:id="19" w:author="admin" w:date="2019-10-04T16:49:00Z"/>
                <w:rFonts w:ascii="新宋体" w:hAnsi="新宋体" w:eastAsia="新宋体" w:cs="Arial"/>
                <w:kern w:val="0"/>
                <w:szCs w:val="21"/>
                <w:highlight w:val="yellow"/>
              </w:rPr>
            </w:pPr>
            <w:ins w:id="20" w:author="admin" w:date="2019-10-04T16:50:00Z">
              <w:r>
                <w:rPr>
                  <w:rFonts w:hint="eastAsia" w:ascii="新宋体" w:hAnsi="新宋体" w:eastAsia="新宋体" w:cs="Arial"/>
                  <w:kern w:val="0"/>
                  <w:szCs w:val="21"/>
                  <w:highlight w:val="yellow"/>
                </w:rPr>
                <w:t>30</w:t>
              </w:r>
            </w:ins>
          </w:p>
        </w:tc>
        <w:tc>
          <w:tcPr>
            <w:tcW w:w="3032" w:type="dxa"/>
            <w:vAlign w:val="center"/>
          </w:tcPr>
          <w:p>
            <w:pPr>
              <w:snapToGrid w:val="0"/>
              <w:spacing w:before="62" w:beforeLines="20"/>
              <w:rPr>
                <w:ins w:id="21" w:author="admin" w:date="2019-10-04T16:49:00Z"/>
                <w:rFonts w:ascii="新宋体" w:hAnsi="新宋体" w:eastAsia="新宋体" w:cs="Arial"/>
                <w:kern w:val="0"/>
                <w:szCs w:val="21"/>
              </w:rPr>
            </w:pPr>
            <w:ins w:id="22" w:author="admin" w:date="2019-10-04T16:50:00Z">
              <w:r>
                <w:rPr>
                  <w:rFonts w:hint="eastAsia" w:ascii="新宋体" w:hAnsi="新宋体" w:eastAsia="新宋体" w:cs="Arial"/>
                  <w:kern w:val="0"/>
                  <w:szCs w:val="21"/>
                </w:rPr>
                <w:t>车辆型号</w:t>
              </w:r>
              <w:commentRangeEnd w:id="0"/>
            </w:ins>
            <w:r>
              <w:comment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szCs w:val="21"/>
              </w:rPr>
              <w:t>调用检测设备状态接口返回值State状态值为“1”时调用该接口，并传入lsh返回值。</w:t>
            </w:r>
          </w:p>
        </w:tc>
      </w:tr>
    </w:tbl>
    <w:p>
      <w:pPr>
        <w:rPr>
          <w:rFonts w:ascii="微软雅黑" w:hAnsi="微软雅黑" w:eastAsia="微软雅黑"/>
        </w:rPr>
      </w:pPr>
    </w:p>
    <w:p>
      <w:pPr>
        <w:pStyle w:val="4"/>
        <w:rPr>
          <w:rFonts w:ascii="微软雅黑" w:hAnsi="微软雅黑"/>
        </w:rPr>
      </w:pPr>
      <w:bookmarkStart w:id="44" w:name="_Toc319936162"/>
      <w:bookmarkStart w:id="45" w:name="OLE_LINK63"/>
      <w:bookmarkStart w:id="46" w:name="_Toc22027530"/>
      <w:bookmarkStart w:id="47" w:name="OLE_LINK437"/>
      <w:bookmarkStart w:id="48" w:name="OLE_LINK436"/>
      <w:r>
        <w:rPr>
          <w:rFonts w:hint="eastAsia" w:ascii="微软雅黑" w:hAnsi="微软雅黑"/>
        </w:rPr>
        <w:t>发送消息通知</w:t>
      </w:r>
      <w:bookmarkEnd w:id="44"/>
      <w:r>
        <w:rPr>
          <w:rFonts w:hint="eastAsia" w:ascii="微软雅黑" w:hAnsi="微软雅黑"/>
        </w:rPr>
        <w:t>接口</w:t>
      </w:r>
      <w:bookmarkEnd w:id="45"/>
      <w:bookmarkEnd w:id="46"/>
    </w:p>
    <w:bookmarkEnd w:id="47"/>
    <w:bookmarkEnd w:id="48"/>
    <w:tbl>
      <w:tblPr>
        <w:tblStyle w:val="20"/>
        <w:tblW w:w="90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2"/>
        <w:gridCol w:w="1639"/>
        <w:gridCol w:w="1194"/>
        <w:gridCol w:w="1260"/>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方法名：</w:t>
            </w:r>
            <w:r>
              <w:rPr>
                <w:rFonts w:hint="eastAsia" w:ascii="微软雅黑" w:hAnsi="微软雅黑" w:eastAsia="微软雅黑" w:cs="Courier New"/>
                <w:kern w:val="0"/>
                <w:sz w:val="20"/>
                <w:szCs w:val="20"/>
              </w:rPr>
              <w:t>xxtz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用途：</w:t>
            </w:r>
            <w:r>
              <w:rPr>
                <w:rFonts w:hint="eastAsia" w:ascii="微软雅黑" w:hAnsi="微软雅黑" w:eastAsia="微软雅黑"/>
                <w:szCs w:val="21"/>
              </w:rPr>
              <w:t>用于向中心端发送检测线状态信息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2"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1639"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194"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260"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szCs w:val="21"/>
              </w:rPr>
              <w:t>长度/精度</w:t>
            </w:r>
          </w:p>
        </w:tc>
        <w:tc>
          <w:tcPr>
            <w:tcW w:w="3045" w:type="dxa"/>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lsh</w:t>
            </w:r>
          </w:p>
        </w:tc>
        <w:tc>
          <w:tcPr>
            <w:tcW w:w="1639" w:type="dxa"/>
            <w:shd w:val="clear" w:color="auto" w:fill="auto"/>
            <w:noWrap/>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检测业务标识</w:t>
            </w:r>
          </w:p>
        </w:tc>
        <w:tc>
          <w:tcPr>
            <w:tcW w:w="1194"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字符串</w:t>
            </w:r>
          </w:p>
        </w:tc>
        <w:tc>
          <w:tcPr>
            <w:tcW w:w="1260"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cs="宋体"/>
                <w:kern w:val="0"/>
                <w:szCs w:val="21"/>
              </w:rPr>
              <w:t>50</w:t>
            </w:r>
          </w:p>
        </w:tc>
        <w:tc>
          <w:tcPr>
            <w:tcW w:w="3045" w:type="dxa"/>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当code为03、04、05时不能为空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1639"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访问令牌</w:t>
            </w:r>
          </w:p>
        </w:tc>
        <w:tc>
          <w:tcPr>
            <w:tcW w:w="1194"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26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304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2" w:type="dxa"/>
            <w:shd w:val="clear" w:color="auto" w:fill="auto"/>
            <w:noWrap/>
            <w:vAlign w:val="center"/>
          </w:tcPr>
          <w:p>
            <w:pPr>
              <w:snapToGrid w:val="0"/>
              <w:spacing w:before="62" w:beforeLines="20"/>
              <w:rPr>
                <w:rFonts w:ascii="微软雅黑" w:hAnsi="微软雅黑" w:eastAsia="微软雅黑" w:cs="Arial"/>
                <w:kern w:val="0"/>
                <w:szCs w:val="21"/>
              </w:rPr>
            </w:pPr>
            <w:bookmarkStart w:id="49" w:name="OLE_LINK438"/>
            <w:r>
              <w:rPr>
                <w:rFonts w:hint="eastAsia" w:ascii="微软雅黑" w:hAnsi="微软雅黑" w:eastAsia="微软雅黑" w:cs="Arial"/>
                <w:kern w:val="0"/>
                <w:szCs w:val="21"/>
              </w:rPr>
              <w:t>code</w:t>
            </w:r>
            <w:bookmarkEnd w:id="49"/>
          </w:p>
        </w:tc>
        <w:tc>
          <w:tcPr>
            <w:tcW w:w="1639"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状态标示</w:t>
            </w:r>
          </w:p>
        </w:tc>
        <w:tc>
          <w:tcPr>
            <w:tcW w:w="1194"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字符串</w:t>
            </w:r>
          </w:p>
        </w:tc>
        <w:tc>
          <w:tcPr>
            <w:tcW w:w="1260" w:type="dxa"/>
            <w:shd w:val="clear" w:color="auto" w:fill="auto"/>
            <w:noWrap/>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2</w:t>
            </w:r>
          </w:p>
        </w:tc>
        <w:tc>
          <w:tcPr>
            <w:tcW w:w="3045" w:type="dxa"/>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01-工控软件自检通过成功启动；</w:t>
            </w:r>
          </w:p>
          <w:p>
            <w:pPr>
              <w:snapToGrid w:val="0"/>
              <w:spacing w:before="62" w:beforeLines="20"/>
              <w:rPr>
                <w:rFonts w:ascii="微软雅黑" w:hAnsi="微软雅黑" w:eastAsia="微软雅黑"/>
                <w:szCs w:val="21"/>
              </w:rPr>
            </w:pPr>
            <w:r>
              <w:rPr>
                <w:rFonts w:hint="eastAsia" w:ascii="微软雅黑" w:hAnsi="微软雅黑" w:eastAsia="微软雅黑"/>
                <w:szCs w:val="21"/>
              </w:rPr>
              <w:t>02-工控软件关闭；03-开始正式检测的前一刻；04-检测失败；</w:t>
            </w:r>
            <w:bookmarkStart w:id="50" w:name="OLE_LINK454"/>
            <w:bookmarkStart w:id="51" w:name="OLE_LINK453"/>
            <w:r>
              <w:rPr>
                <w:rFonts w:hint="eastAsia" w:ascii="微软雅黑" w:hAnsi="微软雅黑" w:eastAsia="微软雅黑"/>
                <w:szCs w:val="21"/>
              </w:rPr>
              <w:t>05</w:t>
            </w:r>
            <w:bookmarkEnd w:id="50"/>
            <w:bookmarkEnd w:id="51"/>
            <w:r>
              <w:rPr>
                <w:rFonts w:hint="eastAsia" w:ascii="微软雅黑" w:hAnsi="微软雅黑" w:eastAsia="微软雅黑"/>
                <w:szCs w:val="21"/>
              </w:rPr>
              <w:t xml:space="preserve">-检测结束；06-待机状态（点“停止监听”时）；07-开始监听（点了“停止监听”后又点“开始监听时”）。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22" w:type="dxa"/>
            <w:shd w:val="clear" w:color="auto" w:fill="auto"/>
            <w:noWrap/>
            <w:vAlign w:val="center"/>
          </w:tcPr>
          <w:p>
            <w:pPr>
              <w:snapToGrid w:val="0"/>
              <w:spacing w:before="62" w:beforeLines="20"/>
              <w:rPr>
                <w:rFonts w:ascii="微软雅黑" w:hAnsi="微软雅黑" w:eastAsia="微软雅黑" w:cs="Arial"/>
                <w:kern w:val="0"/>
                <w:szCs w:val="21"/>
              </w:rPr>
            </w:pPr>
            <w:bookmarkStart w:id="52" w:name="OLE_LINK439"/>
            <w:r>
              <w:rPr>
                <w:rFonts w:hint="eastAsia" w:ascii="微软雅黑" w:hAnsi="微软雅黑" w:eastAsia="微软雅黑" w:cs="Arial"/>
                <w:kern w:val="0"/>
                <w:szCs w:val="21"/>
              </w:rPr>
              <w:t>message</w:t>
            </w:r>
            <w:bookmarkEnd w:id="52"/>
          </w:p>
        </w:tc>
        <w:tc>
          <w:tcPr>
            <w:tcW w:w="1639" w:type="dxa"/>
            <w:shd w:val="clear" w:color="auto" w:fill="auto"/>
            <w:noWrap/>
            <w:vAlign w:val="center"/>
          </w:tcPr>
          <w:p>
            <w:pPr>
              <w:snapToGrid w:val="0"/>
              <w:spacing w:before="62" w:beforeLines="20"/>
              <w:rPr>
                <w:rFonts w:ascii="微软雅黑" w:hAnsi="微软雅黑" w:eastAsia="微软雅黑"/>
                <w:szCs w:val="21"/>
              </w:rPr>
            </w:pPr>
            <w:bookmarkStart w:id="53" w:name="OLE_LINK66"/>
            <w:bookmarkStart w:id="54" w:name="OLE_LINK67"/>
            <w:r>
              <w:rPr>
                <w:rFonts w:hint="eastAsia" w:ascii="微软雅黑" w:hAnsi="微软雅黑" w:eastAsia="微软雅黑"/>
                <w:szCs w:val="21"/>
              </w:rPr>
              <w:t>消息信息</w:t>
            </w:r>
            <w:bookmarkEnd w:id="53"/>
            <w:bookmarkEnd w:id="54"/>
          </w:p>
        </w:tc>
        <w:tc>
          <w:tcPr>
            <w:tcW w:w="1194"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字符串</w:t>
            </w:r>
          </w:p>
        </w:tc>
        <w:tc>
          <w:tcPr>
            <w:tcW w:w="1260" w:type="dxa"/>
            <w:shd w:val="clear" w:color="auto" w:fill="auto"/>
            <w:noWrap/>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200</w:t>
            </w:r>
          </w:p>
        </w:tc>
        <w:tc>
          <w:tcPr>
            <w:tcW w:w="3045" w:type="dxa"/>
            <w:vAlign w:val="center"/>
          </w:tcPr>
          <w:p>
            <w:pPr>
              <w:snapToGrid w:val="0"/>
              <w:spacing w:before="62" w:beforeLines="2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返回值：</w:t>
            </w:r>
            <w:r>
              <w:rPr>
                <w:rFonts w:hint="eastAsia" w:ascii="微软雅黑" w:hAnsi="微软雅黑" w:eastAsia="微软雅黑" w:cs="宋体"/>
                <w:kern w:val="0"/>
                <w:szCs w:val="21"/>
              </w:rPr>
              <w:t>xml字符串 (&lt;root&gt;&lt;result&gt;&lt;/result&gt;&lt;info&gt;&lt;/info&gt;&lt;/root&gt;)成功则result为1，否则为0，成功时info为空，否则是失败的信息。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szCs w:val="21"/>
              </w:rPr>
              <w:t>根据检测线所处的状态实时发送</w:t>
            </w:r>
          </w:p>
        </w:tc>
      </w:tr>
    </w:tbl>
    <w:p>
      <w:pPr>
        <w:rPr>
          <w:rFonts w:ascii="微软雅黑" w:hAnsi="微软雅黑" w:eastAsia="微软雅黑"/>
        </w:rPr>
      </w:pPr>
    </w:p>
    <w:p>
      <w:pPr>
        <w:pStyle w:val="4"/>
        <w:tabs>
          <w:tab w:val="clear" w:pos="1288"/>
        </w:tabs>
        <w:ind w:left="862"/>
        <w:rPr>
          <w:rFonts w:ascii="微软雅黑" w:hAnsi="微软雅黑"/>
        </w:rPr>
      </w:pPr>
      <w:bookmarkStart w:id="55" w:name="_Toc22027531"/>
      <w:r>
        <w:rPr>
          <w:rFonts w:hint="eastAsia" w:ascii="微软雅黑" w:hAnsi="微软雅黑"/>
        </w:rPr>
        <w:t>上传工控软件版本号接口</w:t>
      </w:r>
      <w:bookmarkEnd w:id="55"/>
    </w:p>
    <w:tbl>
      <w:tblPr>
        <w:tblStyle w:val="20"/>
        <w:tblW w:w="90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1"/>
        <w:gridCol w:w="1660"/>
        <w:gridCol w:w="1265"/>
        <w:gridCol w:w="1325"/>
        <w:gridCol w:w="2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方法名：</w:t>
            </w:r>
            <w:r>
              <w:rPr>
                <w:rFonts w:hint="eastAsia" w:ascii="微软雅黑" w:hAnsi="微软雅黑" w:eastAsia="微软雅黑" w:cs="Courier New"/>
                <w:kern w:val="0"/>
                <w:sz w:val="20"/>
                <w:szCs w:val="20"/>
              </w:rPr>
              <w:t>g</w:t>
            </w:r>
            <w:r>
              <w:rPr>
                <w:rFonts w:ascii="微软雅黑" w:hAnsi="微软雅黑" w:eastAsia="微软雅黑" w:cs="Courier New"/>
                <w:kern w:val="0"/>
                <w:sz w:val="20"/>
                <w:szCs w:val="20"/>
              </w:rPr>
              <w:t>k</w:t>
            </w:r>
            <w:r>
              <w:rPr>
                <w:rFonts w:hint="eastAsia" w:ascii="微软雅黑" w:hAnsi="微软雅黑" w:eastAsia="微软雅黑" w:cs="Courier New"/>
                <w:kern w:val="0"/>
                <w:sz w:val="20"/>
                <w:szCs w:val="20"/>
              </w:rPr>
              <w:t>rjbbh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用途：</w:t>
            </w:r>
            <w:r>
              <w:rPr>
                <w:rFonts w:hint="eastAsia" w:ascii="微软雅黑" w:hAnsi="微软雅黑" w:eastAsia="微软雅黑"/>
                <w:szCs w:val="21"/>
              </w:rPr>
              <w:t>用于向中心端发送该工控软件的版本号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1660"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265"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325"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szCs w:val="21"/>
              </w:rPr>
              <w:t>长度/精度</w:t>
            </w:r>
          </w:p>
        </w:tc>
        <w:tc>
          <w:tcPr>
            <w:tcW w:w="2899" w:type="dxa"/>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166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访问令牌</w:t>
            </w:r>
          </w:p>
        </w:tc>
        <w:tc>
          <w:tcPr>
            <w:tcW w:w="1265"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32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899"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b</w:t>
            </w:r>
            <w:r>
              <w:rPr>
                <w:rFonts w:ascii="微软雅黑" w:hAnsi="微软雅黑" w:eastAsia="微软雅黑" w:cs="Arial"/>
                <w:kern w:val="0"/>
                <w:szCs w:val="21"/>
              </w:rPr>
              <w:t>bh</w:t>
            </w:r>
          </w:p>
        </w:tc>
        <w:tc>
          <w:tcPr>
            <w:tcW w:w="1660"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版本号</w:t>
            </w:r>
          </w:p>
        </w:tc>
        <w:tc>
          <w:tcPr>
            <w:tcW w:w="1265"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字符串</w:t>
            </w:r>
          </w:p>
        </w:tc>
        <w:tc>
          <w:tcPr>
            <w:tcW w:w="1325" w:type="dxa"/>
            <w:shd w:val="clear" w:color="auto" w:fill="auto"/>
            <w:noWrap/>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50</w:t>
            </w:r>
          </w:p>
        </w:tc>
        <w:tc>
          <w:tcPr>
            <w:tcW w:w="2899" w:type="dxa"/>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当前工控软件的版本号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返回值：</w:t>
            </w:r>
            <w:r>
              <w:rPr>
                <w:rFonts w:hint="eastAsia" w:ascii="微软雅黑" w:hAnsi="微软雅黑" w:eastAsia="微软雅黑" w:cs="宋体"/>
                <w:kern w:val="0"/>
                <w:szCs w:val="21"/>
              </w:rPr>
              <w:t>xml字符串 (&lt;root&gt;&lt;result&gt;&lt;/result&gt;&lt;info&gt;&lt;/info&gt;&lt;/root&gt;)成功则result为1，否则为0，成功时info为空，否则是失败的信息。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szCs w:val="21"/>
              </w:rPr>
              <w:t>工控软件启动后</w:t>
            </w:r>
          </w:p>
        </w:tc>
      </w:tr>
    </w:tbl>
    <w:p>
      <w:pPr>
        <w:rPr>
          <w:rFonts w:ascii="微软雅黑" w:hAnsi="微软雅黑"/>
        </w:rPr>
      </w:pPr>
    </w:p>
    <w:p>
      <w:pPr>
        <w:pStyle w:val="4"/>
        <w:tabs>
          <w:tab w:val="clear" w:pos="1288"/>
        </w:tabs>
        <w:ind w:left="862"/>
        <w:rPr>
          <w:rFonts w:ascii="微软雅黑" w:hAnsi="微软雅黑"/>
        </w:rPr>
      </w:pPr>
      <w:bookmarkStart w:id="56" w:name="_Toc22027532"/>
      <w:r>
        <w:rPr>
          <w:rFonts w:hint="eastAsia" w:ascii="微软雅黑" w:hAnsi="微软雅黑"/>
        </w:rPr>
        <w:t>服务器时间同步接口</w:t>
      </w:r>
      <w:bookmarkEnd w:id="56"/>
    </w:p>
    <w:tbl>
      <w:tblPr>
        <w:tblStyle w:val="20"/>
        <w:tblW w:w="90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1"/>
        <w:gridCol w:w="1661"/>
        <w:gridCol w:w="1267"/>
        <w:gridCol w:w="1327"/>
        <w:gridCol w:w="2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方法名：</w:t>
            </w:r>
            <w:r>
              <w:rPr>
                <w:rFonts w:ascii="微软雅黑" w:hAnsi="微软雅黑" w:eastAsia="微软雅黑" w:cs="Courier New"/>
                <w:kern w:val="0"/>
                <w:sz w:val="20"/>
                <w:szCs w:val="20"/>
              </w:rPr>
              <w:t>fwqsjtb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用途：</w:t>
            </w:r>
            <w:r>
              <w:rPr>
                <w:rFonts w:hint="eastAsia" w:ascii="微软雅黑" w:hAnsi="微软雅黑" w:eastAsia="微软雅黑"/>
                <w:szCs w:val="21"/>
              </w:rPr>
              <w:t>用于调取中心端服务器的时间，同步检测站工位机时间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1661"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267"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327"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szCs w:val="21"/>
              </w:rPr>
              <w:t>长度/精度</w:t>
            </w:r>
          </w:p>
        </w:tc>
        <w:tc>
          <w:tcPr>
            <w:tcW w:w="2894" w:type="dxa"/>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无</w:t>
            </w:r>
          </w:p>
        </w:tc>
        <w:tc>
          <w:tcPr>
            <w:tcW w:w="166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无</w:t>
            </w:r>
          </w:p>
        </w:tc>
        <w:tc>
          <w:tcPr>
            <w:tcW w:w="12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无</w:t>
            </w:r>
          </w:p>
        </w:tc>
        <w:tc>
          <w:tcPr>
            <w:tcW w:w="13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无</w:t>
            </w:r>
          </w:p>
        </w:tc>
        <w:tc>
          <w:tcPr>
            <w:tcW w:w="289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返回值：</w:t>
            </w:r>
            <w:r>
              <w:rPr>
                <w:rFonts w:hint="eastAsia" w:ascii="微软雅黑" w:hAnsi="微软雅黑" w:eastAsia="微软雅黑" w:cs="宋体"/>
                <w:kern w:val="0"/>
                <w:szCs w:val="21"/>
              </w:rPr>
              <w:t>xml字符串 (&lt;root&gt;&lt;result&gt;&lt;/result&gt;&lt;</w:t>
            </w:r>
            <w:r>
              <w:rPr>
                <w:rFonts w:ascii="微软雅黑" w:hAnsi="微软雅黑" w:eastAsia="微软雅黑" w:cs="宋体"/>
                <w:kern w:val="0"/>
                <w:szCs w:val="21"/>
              </w:rPr>
              <w:t>sj</w:t>
            </w:r>
            <w:r>
              <w:rPr>
                <w:rFonts w:hint="eastAsia" w:ascii="微软雅黑" w:hAnsi="微软雅黑" w:eastAsia="微软雅黑" w:cs="宋体"/>
                <w:kern w:val="0"/>
                <w:szCs w:val="21"/>
              </w:rPr>
              <w:t>&gt;&lt;/</w:t>
            </w:r>
            <w:r>
              <w:rPr>
                <w:rFonts w:ascii="微软雅黑" w:hAnsi="微软雅黑" w:eastAsia="微软雅黑" w:cs="宋体"/>
                <w:kern w:val="0"/>
                <w:szCs w:val="21"/>
              </w:rPr>
              <w:t>sj</w:t>
            </w:r>
            <w:r>
              <w:rPr>
                <w:rFonts w:hint="eastAsia" w:ascii="微软雅黑" w:hAnsi="微软雅黑" w:eastAsia="微软雅黑" w:cs="宋体"/>
                <w:kern w:val="0"/>
                <w:szCs w:val="21"/>
              </w:rPr>
              <w:t>&gt;&lt;/root&gt;)成功则result为1，否则为0，成功时s</w:t>
            </w:r>
            <w:r>
              <w:rPr>
                <w:rFonts w:ascii="微软雅黑" w:hAnsi="微软雅黑" w:eastAsia="微软雅黑" w:cs="宋体"/>
                <w:kern w:val="0"/>
                <w:szCs w:val="21"/>
              </w:rPr>
              <w:t>j</w:t>
            </w:r>
            <w:r>
              <w:rPr>
                <w:rFonts w:hint="eastAsia" w:ascii="微软雅黑" w:hAnsi="微软雅黑" w:eastAsia="微软雅黑" w:cs="宋体"/>
                <w:kern w:val="0"/>
                <w:szCs w:val="21"/>
              </w:rPr>
              <w:t>格式为2</w:t>
            </w:r>
            <w:r>
              <w:rPr>
                <w:rFonts w:ascii="微软雅黑" w:hAnsi="微软雅黑" w:eastAsia="微软雅黑" w:cs="宋体"/>
                <w:kern w:val="0"/>
                <w:szCs w:val="21"/>
              </w:rPr>
              <w:t>018-12-21 22:22:22</w:t>
            </w:r>
            <w:r>
              <w:rPr>
                <w:rFonts w:hint="eastAsia" w:ascii="微软雅黑" w:hAnsi="微软雅黑" w:eastAsia="微软雅黑" w:cs="宋体"/>
                <w:kern w:val="0"/>
                <w:szCs w:val="21"/>
              </w:rPr>
              <w:t>，否则为空。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szCs w:val="21"/>
              </w:rPr>
              <w:t>当需要同步时间来</w:t>
            </w:r>
          </w:p>
        </w:tc>
      </w:tr>
    </w:tbl>
    <w:p>
      <w:pPr>
        <w:rPr>
          <w:rFonts w:ascii="微软雅黑" w:hAnsi="微软雅黑" w:eastAsia="微软雅黑"/>
        </w:rPr>
      </w:pPr>
    </w:p>
    <w:p>
      <w:pPr>
        <w:pStyle w:val="4"/>
        <w:tabs>
          <w:tab w:val="clear" w:pos="432"/>
          <w:tab w:val="clear" w:pos="1288"/>
        </w:tabs>
        <w:ind w:left="862"/>
        <w:rPr>
          <w:rFonts w:ascii="微软雅黑" w:hAnsi="微软雅黑"/>
        </w:rPr>
      </w:pPr>
      <w:bookmarkStart w:id="57" w:name="_Toc22027533"/>
      <w:r>
        <w:rPr>
          <w:rFonts w:hint="eastAsia" w:ascii="微软雅黑" w:hAnsi="微软雅黑"/>
        </w:rPr>
        <w:t>检测站检测人员列表接口</w:t>
      </w:r>
      <w:bookmarkEnd w:id="57"/>
    </w:p>
    <w:tbl>
      <w:tblPr>
        <w:tblStyle w:val="20"/>
        <w:tblW w:w="90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1"/>
        <w:gridCol w:w="1661"/>
        <w:gridCol w:w="1267"/>
        <w:gridCol w:w="1327"/>
        <w:gridCol w:w="2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szCs w:val="21"/>
              </w:rPr>
            </w:pPr>
            <w:commentRangeStart w:id="1"/>
            <w:r>
              <w:rPr>
                <w:rFonts w:hint="eastAsia" w:ascii="微软雅黑" w:hAnsi="微软雅黑" w:eastAsia="微软雅黑"/>
                <w:b/>
                <w:szCs w:val="21"/>
              </w:rPr>
              <w:t>方法名：</w:t>
            </w:r>
            <w:r>
              <w:rPr>
                <w:rFonts w:hint="eastAsia" w:ascii="微软雅黑" w:hAnsi="微软雅黑" w:eastAsia="微软雅黑" w:cs="Courier New"/>
                <w:kern w:val="0"/>
                <w:sz w:val="20"/>
                <w:szCs w:val="20"/>
              </w:rPr>
              <w:t>jcrylb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用途：</w:t>
            </w:r>
            <w:r>
              <w:rPr>
                <w:rFonts w:hint="eastAsia" w:ascii="微软雅黑" w:hAnsi="微软雅黑" w:eastAsia="微软雅黑"/>
                <w:szCs w:val="21"/>
              </w:rPr>
              <w:t>通过检测站编号获得OBD检测人员列表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1661"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267"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327"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szCs w:val="21"/>
              </w:rPr>
              <w:t>长度/精度</w:t>
            </w:r>
          </w:p>
        </w:tc>
        <w:tc>
          <w:tcPr>
            <w:tcW w:w="2894" w:type="dxa"/>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jczbh</w:t>
            </w:r>
          </w:p>
        </w:tc>
        <w:tc>
          <w:tcPr>
            <w:tcW w:w="166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检测站编号</w:t>
            </w:r>
          </w:p>
        </w:tc>
        <w:tc>
          <w:tcPr>
            <w:tcW w:w="12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89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jsdm</w:t>
            </w:r>
          </w:p>
        </w:tc>
        <w:tc>
          <w:tcPr>
            <w:tcW w:w="166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角色代码</w:t>
            </w:r>
          </w:p>
        </w:tc>
        <w:tc>
          <w:tcPr>
            <w:tcW w:w="12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w:t>
            </w:r>
          </w:p>
        </w:tc>
        <w:tc>
          <w:tcPr>
            <w:tcW w:w="289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03代表引车员 10代表OBD检查人员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b/>
                <w:szCs w:val="21"/>
              </w:rPr>
              <w:t>返回值：</w:t>
            </w:r>
            <w:r>
              <w:rPr>
                <w:rFonts w:hint="eastAsia" w:ascii="微软雅黑" w:hAnsi="微软雅黑" w:eastAsia="微软雅黑" w:cs="宋体"/>
                <w:kern w:val="0"/>
                <w:szCs w:val="21"/>
              </w:rPr>
              <w:t>xml字符串 (&lt;root&gt;&lt;result&gt;&lt;/result&gt;&lt;info&gt;&lt;/info&gt;&lt;/root&gt;)成功则result为1，否则为0，成功时info为下列下面内容，否则是失败的信息。具体见下表。</w:t>
            </w:r>
          </w:p>
          <w:p>
            <w:pPr>
              <w:snapToGrid w:val="0"/>
              <w:spacing w:before="62" w:beforeLines="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由于info中有多个对象，使用&lt;jcry&gt;标记进行标准，正确返回如下：</w:t>
            </w:r>
          </w:p>
          <w:p>
            <w:pPr>
              <w:snapToGrid w:val="0"/>
              <w:spacing w:before="62" w:beforeLines="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&lt;jcry&gt;</w:t>
            </w:r>
          </w:p>
          <w:p>
            <w:pPr>
              <w:snapToGrid w:val="0"/>
              <w:spacing w:before="62" w:beforeLines="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 xml:space="preserve">     &lt;ryid&gt;1&lt;/ryid&gt;</w:t>
            </w:r>
          </w:p>
          <w:p>
            <w:pPr>
              <w:snapToGrid w:val="0"/>
              <w:spacing w:before="62" w:beforeLines="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 xml:space="preserve">    &lt;rymc&gt;张三&lt;/rymc&gt;</w:t>
            </w:r>
          </w:p>
          <w:p>
            <w:pPr>
              <w:snapToGrid w:val="0"/>
              <w:spacing w:before="62" w:beforeLines="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&lt;/jcry&gt;</w:t>
            </w:r>
          </w:p>
          <w:p>
            <w:pPr>
              <w:snapToGrid w:val="0"/>
              <w:spacing w:before="62" w:beforeLines="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&lt;jcry&gt;</w:t>
            </w:r>
          </w:p>
          <w:p>
            <w:pPr>
              <w:snapToGrid w:val="0"/>
              <w:spacing w:before="62" w:beforeLines="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 xml:space="preserve">     &lt;ryid&gt;2&lt;/ryid&gt;</w:t>
            </w:r>
          </w:p>
          <w:p>
            <w:pPr>
              <w:snapToGrid w:val="0"/>
              <w:spacing w:before="62" w:beforeLines="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 xml:space="preserve">    &lt;rymc&gt;李四&lt;/rymc&gt;</w:t>
            </w:r>
          </w:p>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color w:val="FF0000"/>
                <w:kern w:val="0"/>
                <w:szCs w:val="21"/>
              </w:rPr>
              <w:t>&lt;/jcry&gt;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字段名称</w:t>
            </w:r>
          </w:p>
        </w:tc>
        <w:tc>
          <w:tcPr>
            <w:tcW w:w="166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字段描述</w:t>
            </w:r>
          </w:p>
        </w:tc>
        <w:tc>
          <w:tcPr>
            <w:tcW w:w="12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字段类型</w:t>
            </w:r>
          </w:p>
        </w:tc>
        <w:tc>
          <w:tcPr>
            <w:tcW w:w="13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szCs w:val="21"/>
              </w:rPr>
              <w:t>长度/精度</w:t>
            </w:r>
          </w:p>
        </w:tc>
        <w:tc>
          <w:tcPr>
            <w:tcW w:w="289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ryid</w:t>
            </w:r>
          </w:p>
        </w:tc>
        <w:tc>
          <w:tcPr>
            <w:tcW w:w="166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人员id</w:t>
            </w:r>
          </w:p>
        </w:tc>
        <w:tc>
          <w:tcPr>
            <w:tcW w:w="12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20</w:t>
            </w:r>
          </w:p>
        </w:tc>
        <w:tc>
          <w:tcPr>
            <w:tcW w:w="2894"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rymc</w:t>
            </w:r>
          </w:p>
        </w:tc>
        <w:tc>
          <w:tcPr>
            <w:tcW w:w="166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人员名称</w:t>
            </w:r>
          </w:p>
        </w:tc>
        <w:tc>
          <w:tcPr>
            <w:tcW w:w="12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20</w:t>
            </w:r>
          </w:p>
        </w:tc>
        <w:tc>
          <w:tcPr>
            <w:tcW w:w="2894"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szCs w:val="21"/>
              </w:rPr>
              <w:t>需要获取检测站人员列表时</w:t>
            </w:r>
            <w:commentRangeEnd w:id="1"/>
            <w:r>
              <w:rPr>
                <w:rStyle w:val="26"/>
              </w:rPr>
              <w:commentReference w:id="1"/>
            </w:r>
          </w:p>
        </w:tc>
      </w:tr>
    </w:tbl>
    <w:p>
      <w:pPr>
        <w:rPr>
          <w:rFonts w:ascii="微软雅黑" w:hAnsi="微软雅黑" w:eastAsia="微软雅黑"/>
        </w:rPr>
      </w:pPr>
    </w:p>
    <w:p>
      <w:pPr>
        <w:rPr>
          <w:rFonts w:ascii="微软雅黑" w:hAnsi="微软雅黑" w:eastAsia="微软雅黑"/>
        </w:rPr>
      </w:pPr>
    </w:p>
    <w:p>
      <w:pPr>
        <w:pStyle w:val="4"/>
      </w:pPr>
      <w:bookmarkStart w:id="58" w:name="_Toc22027534"/>
      <w:r>
        <w:rPr>
          <w:rFonts w:hint="eastAsia"/>
        </w:rPr>
        <w:t>OBD待检列表接口</w:t>
      </w:r>
      <w:bookmarkEnd w:id="58"/>
    </w:p>
    <w:tbl>
      <w:tblPr>
        <w:tblStyle w:val="20"/>
        <w:tblW w:w="90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1"/>
        <w:gridCol w:w="1661"/>
        <w:gridCol w:w="1267"/>
        <w:gridCol w:w="1327"/>
        <w:gridCol w:w="2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szCs w:val="21"/>
              </w:rPr>
            </w:pPr>
            <w:commentRangeStart w:id="2"/>
            <w:r>
              <w:rPr>
                <w:rFonts w:hint="eastAsia" w:ascii="微软雅黑" w:hAnsi="微软雅黑" w:eastAsia="微软雅黑"/>
                <w:b/>
                <w:szCs w:val="21"/>
              </w:rPr>
              <w:t>方法名：</w:t>
            </w:r>
            <w:r>
              <w:rPr>
                <w:rFonts w:hint="eastAsia" w:ascii="微软雅黑" w:hAnsi="微软雅黑" w:eastAsia="微软雅黑" w:cs="Courier New"/>
                <w:kern w:val="0"/>
                <w:sz w:val="20"/>
                <w:szCs w:val="20"/>
              </w:rPr>
              <w:t>obdDjlb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用途：</w:t>
            </w:r>
            <w:r>
              <w:rPr>
                <w:rFonts w:hint="eastAsia" w:ascii="微软雅黑" w:hAnsi="微软雅黑" w:eastAsia="微软雅黑"/>
                <w:szCs w:val="21"/>
              </w:rPr>
              <w:t>通过检测站编号获得OBD待检列表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1661"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267"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327"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szCs w:val="21"/>
              </w:rPr>
              <w:t>长度/精度</w:t>
            </w:r>
          </w:p>
        </w:tc>
        <w:tc>
          <w:tcPr>
            <w:tcW w:w="2894" w:type="dxa"/>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jczbh</w:t>
            </w:r>
          </w:p>
        </w:tc>
        <w:tc>
          <w:tcPr>
            <w:tcW w:w="166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检测站编号</w:t>
            </w:r>
          </w:p>
        </w:tc>
        <w:tc>
          <w:tcPr>
            <w:tcW w:w="12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89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cphm</w:t>
            </w:r>
          </w:p>
        </w:tc>
        <w:tc>
          <w:tcPr>
            <w:tcW w:w="166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车牌号码</w:t>
            </w:r>
          </w:p>
        </w:tc>
        <w:tc>
          <w:tcPr>
            <w:tcW w:w="12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10</w:t>
            </w:r>
          </w:p>
        </w:tc>
        <w:tc>
          <w:tcPr>
            <w:tcW w:w="289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模糊查询（可为空）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b/>
                <w:szCs w:val="21"/>
              </w:rPr>
              <w:t>返回值：</w:t>
            </w:r>
            <w:r>
              <w:rPr>
                <w:rFonts w:hint="eastAsia" w:ascii="微软雅黑" w:hAnsi="微软雅黑" w:eastAsia="微软雅黑" w:cs="宋体"/>
                <w:kern w:val="0"/>
                <w:szCs w:val="21"/>
              </w:rPr>
              <w:t>xml字符串 (&lt;root&gt;&lt;result&gt;&lt;/result&gt;&lt;info&gt;&lt;/info&gt;&lt;/root&gt;)成功则result为1，否则为0，成功时info为下列下面内容，否则是失败的信息。具体见下表。</w:t>
            </w:r>
          </w:p>
          <w:p>
            <w:pPr>
              <w:snapToGrid w:val="0"/>
              <w:spacing w:before="62" w:beforeLines="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由于info中有多个对象，使用&lt;obddj&gt;标记进行标准，正确返回如下：</w:t>
            </w:r>
          </w:p>
          <w:p>
            <w:pPr>
              <w:snapToGrid w:val="0"/>
              <w:spacing w:before="62" w:beforeLines="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&lt;obddj&gt;</w:t>
            </w:r>
          </w:p>
          <w:p>
            <w:pPr>
              <w:snapToGrid w:val="0"/>
              <w:spacing w:before="62" w:beforeLines="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 xml:space="preserve">     &lt;lsh&gt;1&lt;/lsh&gt;</w:t>
            </w:r>
          </w:p>
          <w:p>
            <w:pPr>
              <w:snapToGrid w:val="0"/>
              <w:spacing w:before="62" w:beforeLines="20"/>
              <w:ind w:firstLine="4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&lt;cphm&gt;湘A12345&lt;/cphm&gt;</w:t>
            </w:r>
          </w:p>
          <w:p>
            <w:pPr>
              <w:snapToGrid w:val="0"/>
              <w:spacing w:before="62" w:beforeLines="20"/>
              <w:ind w:firstLine="4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w:t>
            </w:r>
          </w:p>
          <w:p>
            <w:pPr>
              <w:snapToGrid w:val="0"/>
              <w:spacing w:before="62" w:beforeLines="20"/>
              <w:ind w:firstLine="4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&lt;obdtxqk&gt;1&lt;/obdtxqk&gt;</w:t>
            </w:r>
          </w:p>
          <w:p>
            <w:pPr>
              <w:snapToGrid w:val="0"/>
              <w:spacing w:before="62" w:beforeLines="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&lt;/obddj&gt;</w:t>
            </w:r>
          </w:p>
          <w:p>
            <w:pPr>
              <w:snapToGrid w:val="0"/>
              <w:spacing w:before="62" w:beforeLines="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&lt;obddj&gt;</w:t>
            </w:r>
          </w:p>
          <w:p>
            <w:pPr>
              <w:snapToGrid w:val="0"/>
              <w:spacing w:before="62" w:beforeLines="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 xml:space="preserve">      &lt;lsh&gt;2&lt;/lsh&gt;</w:t>
            </w:r>
          </w:p>
          <w:p>
            <w:pPr>
              <w:snapToGrid w:val="0"/>
              <w:spacing w:before="62" w:beforeLines="20"/>
              <w:ind w:firstLine="4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&lt;cphm&gt;湘A22345&lt;/cphm&gt;</w:t>
            </w:r>
          </w:p>
          <w:p>
            <w:pPr>
              <w:snapToGrid w:val="0"/>
              <w:spacing w:before="62" w:beforeLines="20"/>
              <w:ind w:firstLine="4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w:t>
            </w:r>
          </w:p>
          <w:p>
            <w:pPr>
              <w:snapToGrid w:val="0"/>
              <w:spacing w:before="62" w:beforeLines="20"/>
              <w:ind w:firstLine="420"/>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&lt;obdtxqk&gt;0&lt;/obdtxqk&gt;</w:t>
            </w:r>
          </w:p>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color w:val="FF0000"/>
                <w:kern w:val="0"/>
                <w:szCs w:val="21"/>
              </w:rPr>
              <w:t>&lt;/obddj&gt;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字段名称</w:t>
            </w:r>
          </w:p>
        </w:tc>
        <w:tc>
          <w:tcPr>
            <w:tcW w:w="166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字段描述</w:t>
            </w:r>
          </w:p>
        </w:tc>
        <w:tc>
          <w:tcPr>
            <w:tcW w:w="12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字段类型</w:t>
            </w:r>
          </w:p>
        </w:tc>
        <w:tc>
          <w:tcPr>
            <w:tcW w:w="13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szCs w:val="21"/>
              </w:rPr>
              <w:t>长度/精度</w:t>
            </w:r>
          </w:p>
        </w:tc>
        <w:tc>
          <w:tcPr>
            <w:tcW w:w="289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lsh</w:t>
            </w:r>
          </w:p>
        </w:tc>
        <w:tc>
          <w:tcPr>
            <w:tcW w:w="166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业务流水号</w:t>
            </w:r>
          </w:p>
        </w:tc>
        <w:tc>
          <w:tcPr>
            <w:tcW w:w="12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20</w:t>
            </w:r>
          </w:p>
        </w:tc>
        <w:tc>
          <w:tcPr>
            <w:tcW w:w="289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cphm</w:t>
            </w:r>
          </w:p>
        </w:tc>
        <w:tc>
          <w:tcPr>
            <w:tcW w:w="166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车牌号码</w:t>
            </w:r>
          </w:p>
        </w:tc>
        <w:tc>
          <w:tcPr>
            <w:tcW w:w="12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20</w:t>
            </w:r>
          </w:p>
        </w:tc>
        <w:tc>
          <w:tcPr>
            <w:tcW w:w="289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车牌号码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cpys</w:t>
            </w:r>
          </w:p>
        </w:tc>
        <w:tc>
          <w:tcPr>
            <w:tcW w:w="166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车牌颜色</w:t>
            </w:r>
          </w:p>
        </w:tc>
        <w:tc>
          <w:tcPr>
            <w:tcW w:w="12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4</w:t>
            </w:r>
          </w:p>
        </w:tc>
        <w:tc>
          <w:tcPr>
            <w:tcW w:w="289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中文汉字：蓝牌、黄牌、白牌、黑牌、绿牌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clsbm</w:t>
            </w:r>
          </w:p>
        </w:tc>
        <w:tc>
          <w:tcPr>
            <w:tcW w:w="166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车辆识别码</w:t>
            </w:r>
          </w:p>
        </w:tc>
        <w:tc>
          <w:tcPr>
            <w:tcW w:w="12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20</w:t>
            </w:r>
          </w:p>
        </w:tc>
        <w:tc>
          <w:tcPr>
            <w:tcW w:w="289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车辆识别码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clxh</w:t>
            </w:r>
          </w:p>
        </w:tc>
        <w:tc>
          <w:tcPr>
            <w:tcW w:w="166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车辆型号</w:t>
            </w:r>
          </w:p>
        </w:tc>
        <w:tc>
          <w:tcPr>
            <w:tcW w:w="12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20</w:t>
            </w:r>
          </w:p>
        </w:tc>
        <w:tc>
          <w:tcPr>
            <w:tcW w:w="289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车辆型号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fdjxh</w:t>
            </w:r>
          </w:p>
        </w:tc>
        <w:tc>
          <w:tcPr>
            <w:tcW w:w="166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发动机型号</w:t>
            </w:r>
          </w:p>
        </w:tc>
        <w:tc>
          <w:tcPr>
            <w:tcW w:w="12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20</w:t>
            </w:r>
          </w:p>
        </w:tc>
        <w:tc>
          <w:tcPr>
            <w:tcW w:w="289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发动机型号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rlzl</w:t>
            </w:r>
          </w:p>
        </w:tc>
        <w:tc>
          <w:tcPr>
            <w:tcW w:w="166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燃料种类</w:t>
            </w:r>
          </w:p>
        </w:tc>
        <w:tc>
          <w:tcPr>
            <w:tcW w:w="12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2</w:t>
            </w:r>
          </w:p>
        </w:tc>
        <w:tc>
          <w:tcPr>
            <w:tcW w:w="289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燃料种类编码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1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obdtxqk</w:t>
            </w:r>
          </w:p>
        </w:tc>
        <w:tc>
          <w:tcPr>
            <w:tcW w:w="166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该车型OBD通讯是否有成功记录</w:t>
            </w:r>
          </w:p>
        </w:tc>
        <w:tc>
          <w:tcPr>
            <w:tcW w:w="12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289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1有0无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szCs w:val="21"/>
              </w:rPr>
              <w:t>需要获取OBD待检列表时</w:t>
            </w:r>
            <w:commentRangeEnd w:id="2"/>
            <w:r>
              <w:rPr>
                <w:rStyle w:val="26"/>
              </w:rPr>
              <w:commentReference w:id="2"/>
            </w:r>
          </w:p>
        </w:tc>
      </w:tr>
    </w:tbl>
    <w:p>
      <w:pPr>
        <w:rPr>
          <w:rFonts w:ascii="微软雅黑" w:hAnsi="微软雅黑" w:eastAsia="微软雅黑"/>
        </w:rPr>
      </w:pPr>
    </w:p>
    <w:p>
      <w:pPr>
        <w:pStyle w:val="3"/>
        <w:rPr>
          <w:rFonts w:ascii="微软雅黑" w:hAnsi="微软雅黑" w:eastAsia="微软雅黑"/>
        </w:rPr>
      </w:pPr>
      <w:bookmarkStart w:id="59" w:name="_Toc22027535"/>
      <w:r>
        <w:rPr>
          <w:rFonts w:hint="eastAsia" w:ascii="微软雅黑" w:hAnsi="微软雅黑" w:eastAsia="微软雅黑"/>
        </w:rPr>
        <w:t>设备自检校准接口</w:t>
      </w:r>
      <w:bookmarkEnd w:id="26"/>
      <w:bookmarkEnd w:id="59"/>
    </w:p>
    <w:p>
      <w:pPr>
        <w:pStyle w:val="4"/>
        <w:rPr>
          <w:rFonts w:ascii="微软雅黑" w:hAnsi="微软雅黑"/>
        </w:rPr>
      </w:pPr>
      <w:bookmarkStart w:id="60" w:name="OLE_LINK11"/>
      <w:bookmarkStart w:id="61" w:name="_Toc313959984"/>
      <w:bookmarkStart w:id="62" w:name="_Toc22027536"/>
      <w:bookmarkStart w:id="63" w:name="_Toc319936147"/>
      <w:r>
        <w:rPr>
          <w:rFonts w:hint="eastAsia" w:ascii="微软雅黑" w:hAnsi="微软雅黑"/>
        </w:rPr>
        <w:t>测功机加载滑行检查结果接口</w:t>
      </w:r>
      <w:bookmarkEnd w:id="60"/>
      <w:bookmarkEnd w:id="61"/>
      <w:bookmarkEnd w:id="62"/>
      <w:bookmarkEnd w:id="63"/>
    </w:p>
    <w:tbl>
      <w:tblPr>
        <w:tblStyle w:val="20"/>
        <w:tblW w:w="90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2075"/>
        <w:gridCol w:w="1227"/>
        <w:gridCol w:w="1307"/>
        <w:gridCol w:w="2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方法名：</w:t>
            </w:r>
            <w:r>
              <w:rPr>
                <w:rFonts w:ascii="微软雅黑" w:hAnsi="微软雅黑" w:eastAsia="微软雅黑" w:cs="Courier New"/>
                <w:kern w:val="0"/>
                <w:sz w:val="20"/>
                <w:szCs w:val="20"/>
              </w:rPr>
              <w:t>cgj</w:t>
            </w:r>
            <w:r>
              <w:rPr>
                <w:rFonts w:hint="eastAsia" w:ascii="微软雅黑" w:hAnsi="微软雅黑" w:eastAsia="微软雅黑" w:cs="Courier New"/>
                <w:kern w:val="0"/>
                <w:sz w:val="20"/>
                <w:szCs w:val="20"/>
              </w:rPr>
              <w:t>zj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用途：</w:t>
            </w:r>
            <w:r>
              <w:rPr>
                <w:rFonts w:hint="eastAsia" w:ascii="微软雅黑" w:hAnsi="微软雅黑" w:eastAsia="微软雅黑"/>
                <w:szCs w:val="21"/>
              </w:rPr>
              <w:t>用于上传测功机滑行测试结果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2075"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227"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307"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szCs w:val="21"/>
              </w:rPr>
              <w:t>长度/精度</w:t>
            </w:r>
          </w:p>
        </w:tc>
        <w:tc>
          <w:tcPr>
            <w:tcW w:w="2611" w:type="dxa"/>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微软雅黑" w:hAnsi="微软雅黑" w:eastAsia="微软雅黑" w:cs="Arial"/>
                <w:kern w:val="0"/>
                <w:szCs w:val="21"/>
              </w:rPr>
            </w:pPr>
            <w:bookmarkStart w:id="64" w:name="_Hlk319773572"/>
            <w:r>
              <w:rPr>
                <w:rFonts w:hint="eastAsia" w:ascii="微软雅黑" w:hAnsi="微软雅黑" w:eastAsia="微软雅黑" w:cs="Arial"/>
                <w:kern w:val="0"/>
                <w:szCs w:val="21"/>
              </w:rPr>
              <w:t>accessToken</w:t>
            </w:r>
          </w:p>
        </w:tc>
        <w:tc>
          <w:tcPr>
            <w:tcW w:w="207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访问令牌</w:t>
            </w:r>
          </w:p>
        </w:tc>
        <w:tc>
          <w:tcPr>
            <w:tcW w:w="1227"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30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611"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根据检测线编号调用获取</w:t>
            </w:r>
          </w:p>
        </w:tc>
      </w:tr>
      <w:bookmarkEnd w:id="6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gsjzllsj</w:t>
            </w:r>
          </w:p>
        </w:tc>
        <w:tc>
          <w:tcPr>
            <w:tcW w:w="207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高速加载滑行理论时间</w:t>
            </w:r>
          </w:p>
        </w:tc>
        <w:tc>
          <w:tcPr>
            <w:tcW w:w="1227"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数字</w:t>
            </w:r>
          </w:p>
        </w:tc>
        <w:tc>
          <w:tcPr>
            <w:tcW w:w="130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5.1</w:t>
            </w:r>
          </w:p>
        </w:tc>
        <w:tc>
          <w:tcPr>
            <w:tcW w:w="2611"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单位：s,（</w:t>
            </w:r>
            <w:r>
              <w:rPr>
                <w:rFonts w:ascii="微软雅黑" w:hAnsi="微软雅黑" w:eastAsia="微软雅黑" w:cs="Arial"/>
                <w:kern w:val="0"/>
                <w:szCs w:val="21"/>
              </w:rPr>
              <w:t>50</w:t>
            </w:r>
            <w:r>
              <w:rPr>
                <w:rFonts w:hint="eastAsia" w:ascii="微软雅黑" w:hAnsi="微软雅黑" w:eastAsia="微软雅黑" w:cs="Arial"/>
                <w:kern w:val="0"/>
                <w:szCs w:val="21"/>
              </w:rPr>
              <w:t>-</w:t>
            </w:r>
            <w:r>
              <w:rPr>
                <w:rFonts w:ascii="微软雅黑" w:hAnsi="微软雅黑" w:eastAsia="微软雅黑" w:cs="Arial"/>
                <w:kern w:val="0"/>
                <w:szCs w:val="21"/>
              </w:rPr>
              <w:t>30</w:t>
            </w:r>
            <w:r>
              <w:rPr>
                <w:rFonts w:hint="eastAsia" w:ascii="微软雅黑" w:hAnsi="微软雅黑" w:eastAsia="微软雅黑" w:cs="Arial"/>
                <w:kern w:val="0"/>
                <w:szCs w:val="21"/>
              </w:rPr>
              <w:t>）km/h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gsjzsjsj</w:t>
            </w:r>
          </w:p>
        </w:tc>
        <w:tc>
          <w:tcPr>
            <w:tcW w:w="207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高速加载滑行实际时间</w:t>
            </w:r>
          </w:p>
        </w:tc>
        <w:tc>
          <w:tcPr>
            <w:tcW w:w="1227"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数字</w:t>
            </w:r>
          </w:p>
        </w:tc>
        <w:tc>
          <w:tcPr>
            <w:tcW w:w="130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5.1</w:t>
            </w:r>
          </w:p>
        </w:tc>
        <w:tc>
          <w:tcPr>
            <w:tcW w:w="2611"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单位：s, (</w:t>
            </w:r>
            <w:r>
              <w:rPr>
                <w:rFonts w:ascii="微软雅黑" w:hAnsi="微软雅黑" w:eastAsia="微软雅黑" w:cs="Arial"/>
                <w:kern w:val="0"/>
                <w:szCs w:val="21"/>
              </w:rPr>
              <w:t>50</w:t>
            </w:r>
            <w:r>
              <w:rPr>
                <w:rFonts w:hint="eastAsia" w:ascii="微软雅黑" w:hAnsi="微软雅黑" w:eastAsia="微软雅黑" w:cs="Arial"/>
                <w:kern w:val="0"/>
                <w:szCs w:val="21"/>
              </w:rPr>
              <w:t>-</w:t>
            </w:r>
            <w:r>
              <w:rPr>
                <w:rFonts w:ascii="微软雅黑" w:hAnsi="微软雅黑" w:eastAsia="微软雅黑" w:cs="Arial"/>
                <w:kern w:val="0"/>
                <w:szCs w:val="21"/>
              </w:rPr>
              <w:t>30</w:t>
            </w:r>
            <w:r>
              <w:rPr>
                <w:rFonts w:hint="eastAsia" w:ascii="微软雅黑" w:hAnsi="微软雅黑" w:eastAsia="微软雅黑" w:cs="Arial"/>
                <w:kern w:val="0"/>
                <w:szCs w:val="21"/>
              </w:rPr>
              <w:t>）km/h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dsjzllsj</w:t>
            </w:r>
          </w:p>
        </w:tc>
        <w:tc>
          <w:tcPr>
            <w:tcW w:w="207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低速加载滑行理论时间</w:t>
            </w:r>
          </w:p>
        </w:tc>
        <w:tc>
          <w:tcPr>
            <w:tcW w:w="1227"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数字</w:t>
            </w:r>
          </w:p>
        </w:tc>
        <w:tc>
          <w:tcPr>
            <w:tcW w:w="130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5.1</w:t>
            </w:r>
          </w:p>
        </w:tc>
        <w:tc>
          <w:tcPr>
            <w:tcW w:w="2611"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单位：s, (</w:t>
            </w:r>
            <w:r>
              <w:rPr>
                <w:rFonts w:ascii="微软雅黑" w:hAnsi="微软雅黑" w:eastAsia="微软雅黑" w:cs="Arial"/>
                <w:kern w:val="0"/>
                <w:szCs w:val="21"/>
              </w:rPr>
              <w:t>35</w:t>
            </w:r>
            <w:r>
              <w:rPr>
                <w:rFonts w:hint="eastAsia" w:ascii="微软雅黑" w:hAnsi="微软雅黑" w:eastAsia="微软雅黑" w:cs="Arial"/>
                <w:kern w:val="0"/>
                <w:szCs w:val="21"/>
              </w:rPr>
              <w:t>-</w:t>
            </w:r>
            <w:r>
              <w:rPr>
                <w:rFonts w:ascii="微软雅黑" w:hAnsi="微软雅黑" w:eastAsia="微软雅黑" w:cs="Arial"/>
                <w:kern w:val="0"/>
                <w:szCs w:val="21"/>
              </w:rPr>
              <w:t>15</w:t>
            </w:r>
            <w:r>
              <w:rPr>
                <w:rFonts w:hint="eastAsia" w:ascii="微软雅黑" w:hAnsi="微软雅黑" w:eastAsia="微软雅黑" w:cs="Arial"/>
                <w:kern w:val="0"/>
                <w:szCs w:val="21"/>
              </w:rPr>
              <w:t>）km/h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dsjzsjsj</w:t>
            </w:r>
          </w:p>
        </w:tc>
        <w:tc>
          <w:tcPr>
            <w:tcW w:w="207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低速加载滑行实际时间</w:t>
            </w:r>
          </w:p>
        </w:tc>
        <w:tc>
          <w:tcPr>
            <w:tcW w:w="1227"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数字</w:t>
            </w:r>
          </w:p>
        </w:tc>
        <w:tc>
          <w:tcPr>
            <w:tcW w:w="130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5.1</w:t>
            </w:r>
          </w:p>
        </w:tc>
        <w:tc>
          <w:tcPr>
            <w:tcW w:w="2611"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单位：s, (</w:t>
            </w:r>
            <w:r>
              <w:rPr>
                <w:rFonts w:ascii="微软雅黑" w:hAnsi="微软雅黑" w:eastAsia="微软雅黑" w:cs="Arial"/>
                <w:kern w:val="0"/>
                <w:szCs w:val="21"/>
              </w:rPr>
              <w:t>35</w:t>
            </w:r>
            <w:r>
              <w:rPr>
                <w:rFonts w:hint="eastAsia" w:ascii="微软雅黑" w:hAnsi="微软雅黑" w:eastAsia="微软雅黑" w:cs="Arial"/>
                <w:kern w:val="0"/>
                <w:szCs w:val="21"/>
              </w:rPr>
              <w:t>-</w:t>
            </w:r>
            <w:r>
              <w:rPr>
                <w:rFonts w:ascii="微软雅黑" w:hAnsi="微软雅黑" w:eastAsia="微软雅黑" w:cs="Arial"/>
                <w:kern w:val="0"/>
                <w:szCs w:val="21"/>
              </w:rPr>
              <w:t>15</w:t>
            </w:r>
            <w:r>
              <w:rPr>
                <w:rFonts w:hint="eastAsia" w:ascii="微软雅黑" w:hAnsi="微软雅黑" w:eastAsia="微软雅黑" w:cs="Arial"/>
                <w:kern w:val="0"/>
                <w:szCs w:val="21"/>
              </w:rPr>
              <w:t>）km/h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gsjzns</w:t>
            </w:r>
          </w:p>
        </w:tc>
        <w:tc>
          <w:tcPr>
            <w:tcW w:w="207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高速加载滑行内损功率</w:t>
            </w:r>
          </w:p>
        </w:tc>
        <w:tc>
          <w:tcPr>
            <w:tcW w:w="12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30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w:t>
            </w:r>
            <w:r>
              <w:rPr>
                <w:rFonts w:ascii="微软雅黑" w:hAnsi="微软雅黑" w:eastAsia="微软雅黑" w:cs="Arial"/>
                <w:kern w:val="0"/>
                <w:szCs w:val="21"/>
              </w:rPr>
              <w:t>1</w:t>
            </w:r>
          </w:p>
        </w:tc>
        <w:tc>
          <w:tcPr>
            <w:tcW w:w="2611"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单位：k</w:t>
            </w:r>
            <w:r>
              <w:rPr>
                <w:rFonts w:ascii="微软雅黑" w:hAnsi="微软雅黑" w:eastAsia="微软雅黑" w:cs="Arial"/>
                <w:kern w:val="0"/>
                <w:szCs w:val="21"/>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d</w:t>
            </w:r>
            <w:r>
              <w:rPr>
                <w:rFonts w:ascii="微软雅黑" w:hAnsi="微软雅黑" w:eastAsia="微软雅黑" w:cs="Arial"/>
                <w:kern w:val="0"/>
                <w:szCs w:val="21"/>
              </w:rPr>
              <w:t>sjzns</w:t>
            </w:r>
          </w:p>
        </w:tc>
        <w:tc>
          <w:tcPr>
            <w:tcW w:w="207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低速加载滑行内损功率</w:t>
            </w:r>
          </w:p>
        </w:tc>
        <w:tc>
          <w:tcPr>
            <w:tcW w:w="12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30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w:t>
            </w:r>
            <w:r>
              <w:rPr>
                <w:rFonts w:ascii="微软雅黑" w:hAnsi="微软雅黑" w:eastAsia="微软雅黑" w:cs="Arial"/>
                <w:kern w:val="0"/>
                <w:szCs w:val="21"/>
              </w:rPr>
              <w:t>1</w:t>
            </w:r>
          </w:p>
        </w:tc>
        <w:tc>
          <w:tcPr>
            <w:tcW w:w="2611"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单位：k</w:t>
            </w:r>
            <w:r>
              <w:rPr>
                <w:rFonts w:ascii="微软雅黑" w:hAnsi="微软雅黑" w:eastAsia="微软雅黑" w:cs="Arial"/>
                <w:kern w:val="0"/>
                <w:szCs w:val="21"/>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gsjzhxgl</w:t>
            </w:r>
          </w:p>
        </w:tc>
        <w:tc>
          <w:tcPr>
            <w:tcW w:w="207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高速加载滑行指示功率</w:t>
            </w:r>
          </w:p>
        </w:tc>
        <w:tc>
          <w:tcPr>
            <w:tcW w:w="1227"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数字</w:t>
            </w:r>
          </w:p>
        </w:tc>
        <w:tc>
          <w:tcPr>
            <w:tcW w:w="130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3.1</w:t>
            </w:r>
          </w:p>
        </w:tc>
        <w:tc>
          <w:tcPr>
            <w:tcW w:w="2611"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dsjzhxgl</w:t>
            </w:r>
          </w:p>
        </w:tc>
        <w:tc>
          <w:tcPr>
            <w:tcW w:w="207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低速加载滑行指示功率</w:t>
            </w:r>
          </w:p>
        </w:tc>
        <w:tc>
          <w:tcPr>
            <w:tcW w:w="1227"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数字</w:t>
            </w:r>
          </w:p>
        </w:tc>
        <w:tc>
          <w:tcPr>
            <w:tcW w:w="130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3.1</w:t>
            </w:r>
          </w:p>
        </w:tc>
        <w:tc>
          <w:tcPr>
            <w:tcW w:w="2611"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jbgl</w:t>
            </w:r>
          </w:p>
        </w:tc>
        <w:tc>
          <w:tcPr>
            <w:tcW w:w="207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基本惯量</w:t>
            </w:r>
          </w:p>
        </w:tc>
        <w:tc>
          <w:tcPr>
            <w:tcW w:w="122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30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r>
              <w:rPr>
                <w:rFonts w:ascii="微软雅黑" w:hAnsi="微软雅黑" w:eastAsia="微软雅黑" w:cs="Arial"/>
                <w:kern w:val="0"/>
                <w:szCs w:val="21"/>
              </w:rPr>
              <w:t>2</w:t>
            </w:r>
          </w:p>
        </w:tc>
        <w:tc>
          <w:tcPr>
            <w:tcW w:w="2611"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gsjzjcjg</w:t>
            </w:r>
          </w:p>
        </w:tc>
        <w:tc>
          <w:tcPr>
            <w:tcW w:w="207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高速加载滑行结果</w:t>
            </w:r>
          </w:p>
        </w:tc>
        <w:tc>
          <w:tcPr>
            <w:tcW w:w="1227"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30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2611"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1表示通过，0表示未通过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dsjzjcjg</w:t>
            </w:r>
          </w:p>
        </w:tc>
        <w:tc>
          <w:tcPr>
            <w:tcW w:w="207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低速加载滑行结果</w:t>
            </w:r>
          </w:p>
        </w:tc>
        <w:tc>
          <w:tcPr>
            <w:tcW w:w="1227"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30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2611"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1表示通过，0表示未通过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jcjg</w:t>
            </w:r>
          </w:p>
        </w:tc>
        <w:tc>
          <w:tcPr>
            <w:tcW w:w="207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检查结果</w:t>
            </w:r>
          </w:p>
        </w:tc>
        <w:tc>
          <w:tcPr>
            <w:tcW w:w="1227"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30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2611"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1表示通过，0表示未通过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kssj</w:t>
            </w:r>
          </w:p>
        </w:tc>
        <w:tc>
          <w:tcPr>
            <w:tcW w:w="207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检查开始时间</w:t>
            </w:r>
          </w:p>
        </w:tc>
        <w:tc>
          <w:tcPr>
            <w:tcW w:w="1227"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30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2611"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jssj</w:t>
            </w:r>
          </w:p>
        </w:tc>
        <w:tc>
          <w:tcPr>
            <w:tcW w:w="207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检查结束时间</w:t>
            </w:r>
          </w:p>
        </w:tc>
        <w:tc>
          <w:tcPr>
            <w:tcW w:w="1227"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30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2611"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0"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bz</w:t>
            </w:r>
          </w:p>
        </w:tc>
        <w:tc>
          <w:tcPr>
            <w:tcW w:w="207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备注</w:t>
            </w:r>
          </w:p>
        </w:tc>
        <w:tc>
          <w:tcPr>
            <w:tcW w:w="1227"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30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100</w:t>
            </w:r>
          </w:p>
        </w:tc>
        <w:tc>
          <w:tcPr>
            <w:tcW w:w="2611"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返回:</w:t>
            </w:r>
            <w:r>
              <w:rPr>
                <w:rFonts w:hint="eastAsia" w:ascii="微软雅黑" w:hAnsi="微软雅黑" w:eastAsia="微软雅黑" w:cs="宋体"/>
                <w:kern w:val="0"/>
                <w:szCs w:val="21"/>
              </w:rPr>
              <w:t>&lt;root&gt;&lt;result&gt;&lt;/result&gt;&lt;info&gt;&lt;/info&gt;&lt;/root&gt;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jc w:val="center"/>
        </w:trPr>
        <w:tc>
          <w:tcPr>
            <w:tcW w:w="9060" w:type="dxa"/>
            <w:gridSpan w:val="5"/>
            <w:shd w:val="clear" w:color="auto" w:fill="auto"/>
            <w:noWrap/>
            <w:vAlign w:val="center"/>
          </w:tcPr>
          <w:p>
            <w:pPr>
              <w:snapToGrid w:val="0"/>
              <w:spacing w:before="62" w:beforeLines="20"/>
              <w:ind w:firstLine="411" w:firstLineChars="196"/>
              <w:jc w:val="left"/>
              <w:rPr>
                <w:rFonts w:ascii="微软雅黑" w:hAnsi="微软雅黑" w:eastAsia="微软雅黑"/>
                <w:szCs w:val="21"/>
              </w:rPr>
            </w:pPr>
            <w:r>
              <w:rPr>
                <w:rFonts w:hint="eastAsia" w:ascii="微软雅黑" w:hAnsi="微软雅黑" w:eastAsia="微软雅黑" w:cs="宋体"/>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ind w:firstLine="315" w:firstLineChars="150"/>
              <w:jc w:val="left"/>
              <w:rPr>
                <w:rFonts w:ascii="微软雅黑" w:hAnsi="微软雅黑" w:eastAsia="微软雅黑"/>
                <w:szCs w:val="21"/>
              </w:rPr>
            </w:pPr>
            <w:r>
              <w:rPr>
                <w:rFonts w:hint="eastAsia" w:ascii="微软雅黑" w:hAnsi="微软雅黑" w:eastAsia="微软雅黑"/>
                <w:szCs w:val="21"/>
              </w:rPr>
              <w:t>测功机加载滑行检查后调用。测功机检查不通过或超过1天未上传检查信息，设备会被锁定。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ind w:firstLine="315" w:firstLineChars="150"/>
              <w:jc w:val="left"/>
              <w:rPr>
                <w:rFonts w:ascii="微软雅黑" w:hAnsi="微软雅黑" w:eastAsia="微软雅黑"/>
                <w:szCs w:val="21"/>
              </w:rPr>
            </w:pPr>
          </w:p>
        </w:tc>
      </w:tr>
    </w:tbl>
    <w:p>
      <w:pPr>
        <w:rPr>
          <w:rFonts w:ascii="微软雅黑" w:hAnsi="微软雅黑" w:eastAsia="微软雅黑"/>
        </w:rPr>
      </w:pPr>
    </w:p>
    <w:p>
      <w:pPr>
        <w:pStyle w:val="4"/>
        <w:rPr>
          <w:rFonts w:ascii="微软雅黑" w:hAnsi="微软雅黑"/>
        </w:rPr>
      </w:pPr>
      <w:bookmarkStart w:id="65" w:name="_Toc313959986"/>
      <w:bookmarkStart w:id="66" w:name="_Toc22027537"/>
      <w:bookmarkStart w:id="67" w:name="OLE_LINK22"/>
      <w:bookmarkStart w:id="68" w:name="_Toc319936150"/>
      <w:bookmarkStart w:id="69" w:name="OLE_LINK178"/>
      <w:bookmarkStart w:id="70" w:name="OLE_LINK177"/>
      <w:r>
        <w:rPr>
          <w:rFonts w:hint="eastAsia" w:ascii="微软雅黑" w:hAnsi="微软雅黑"/>
        </w:rPr>
        <w:t>五气分析仪泄露检查接口</w:t>
      </w:r>
      <w:bookmarkEnd w:id="65"/>
      <w:bookmarkEnd w:id="66"/>
      <w:bookmarkEnd w:id="67"/>
      <w:bookmarkEnd w:id="68"/>
    </w:p>
    <w:bookmarkEnd w:id="69"/>
    <w:bookmarkEnd w:id="70"/>
    <w:tbl>
      <w:tblPr>
        <w:tblStyle w:val="20"/>
        <w:tblW w:w="90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8"/>
        <w:gridCol w:w="2776"/>
        <w:gridCol w:w="1068"/>
        <w:gridCol w:w="1167"/>
        <w:gridCol w:w="2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方法名：</w:t>
            </w:r>
            <w:r>
              <w:rPr>
                <w:rFonts w:ascii="微软雅黑" w:hAnsi="微软雅黑" w:eastAsia="微软雅黑" w:cs="Courier New"/>
                <w:kern w:val="0"/>
                <w:sz w:val="20"/>
                <w:szCs w:val="20"/>
              </w:rPr>
              <w:t>wqfxy</w:t>
            </w:r>
            <w:r>
              <w:rPr>
                <w:rFonts w:hint="eastAsia" w:ascii="微软雅黑" w:hAnsi="微软雅黑" w:eastAsia="微软雅黑" w:cs="Courier New"/>
                <w:kern w:val="0"/>
                <w:sz w:val="20"/>
                <w:szCs w:val="20"/>
              </w:rPr>
              <w:t>zj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用途：</w:t>
            </w:r>
            <w:r>
              <w:rPr>
                <w:rFonts w:hint="eastAsia" w:ascii="微软雅黑" w:hAnsi="微软雅黑" w:eastAsia="微软雅黑"/>
                <w:szCs w:val="21"/>
              </w:rPr>
              <w:t>用于上传五气分析仪设备泄露检查结果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758"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2776"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068"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167"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szCs w:val="21"/>
              </w:rPr>
              <w:t>长度/精度</w:t>
            </w:r>
          </w:p>
        </w:tc>
        <w:tc>
          <w:tcPr>
            <w:tcW w:w="2291" w:type="dxa"/>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758"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27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访问令牌</w:t>
            </w:r>
          </w:p>
        </w:tc>
        <w:tc>
          <w:tcPr>
            <w:tcW w:w="1068"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291"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758" w:type="dxa"/>
            <w:shd w:val="clear" w:color="auto" w:fill="auto"/>
            <w:noWrap/>
            <w:vAlign w:val="center"/>
          </w:tcPr>
          <w:p>
            <w:pPr>
              <w:snapToGrid w:val="0"/>
              <w:spacing w:before="62" w:beforeLines="20"/>
              <w:rPr>
                <w:rFonts w:ascii="微软雅黑" w:hAnsi="微软雅黑" w:eastAsia="微软雅黑" w:cs="Arial"/>
                <w:kern w:val="0"/>
                <w:szCs w:val="21"/>
              </w:rPr>
            </w:pPr>
            <w:bookmarkStart w:id="71" w:name="_Hlk320272571"/>
            <w:r>
              <w:rPr>
                <w:rFonts w:ascii="微软雅黑" w:hAnsi="微软雅黑" w:eastAsia="微软雅黑" w:cs="Arial"/>
                <w:kern w:val="0"/>
                <w:szCs w:val="21"/>
              </w:rPr>
              <w:t>jcjg</w:t>
            </w:r>
          </w:p>
        </w:tc>
        <w:tc>
          <w:tcPr>
            <w:tcW w:w="27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密封性检测结果</w:t>
            </w:r>
          </w:p>
        </w:tc>
        <w:tc>
          <w:tcPr>
            <w:tcW w:w="1068"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2291"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1表示通过，0表示未通过</w:t>
            </w:r>
          </w:p>
        </w:tc>
      </w:tr>
      <w:bookmarkEnd w:id="7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758"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k</w:t>
            </w:r>
            <w:r>
              <w:rPr>
                <w:rFonts w:hint="eastAsia" w:ascii="微软雅黑" w:hAnsi="微软雅黑" w:eastAsia="微软雅黑" w:cs="Arial"/>
                <w:kern w:val="0"/>
                <w:szCs w:val="21"/>
              </w:rPr>
              <w:t>ssj</w:t>
            </w:r>
          </w:p>
        </w:tc>
        <w:tc>
          <w:tcPr>
            <w:tcW w:w="27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检查开始时间</w:t>
            </w:r>
          </w:p>
        </w:tc>
        <w:tc>
          <w:tcPr>
            <w:tcW w:w="1068"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2291"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758"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jssj</w:t>
            </w:r>
          </w:p>
        </w:tc>
        <w:tc>
          <w:tcPr>
            <w:tcW w:w="27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检查结束时间</w:t>
            </w:r>
          </w:p>
        </w:tc>
        <w:tc>
          <w:tcPr>
            <w:tcW w:w="1068"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2291"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758"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bz</w:t>
            </w:r>
          </w:p>
        </w:tc>
        <w:tc>
          <w:tcPr>
            <w:tcW w:w="27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备注</w:t>
            </w:r>
          </w:p>
        </w:tc>
        <w:tc>
          <w:tcPr>
            <w:tcW w:w="1068"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67"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100</w:t>
            </w:r>
          </w:p>
        </w:tc>
        <w:tc>
          <w:tcPr>
            <w:tcW w:w="2291"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返回：xml字符串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jc w:val="center"/>
        </w:trPr>
        <w:tc>
          <w:tcPr>
            <w:tcW w:w="9060" w:type="dxa"/>
            <w:gridSpan w:val="5"/>
            <w:shd w:val="clear" w:color="auto" w:fill="auto"/>
            <w:noWrap/>
            <w:vAlign w:val="center"/>
          </w:tcPr>
          <w:p>
            <w:pPr>
              <w:snapToGrid w:val="0"/>
              <w:spacing w:before="62" w:beforeLines="20"/>
              <w:ind w:firstLine="411" w:firstLineChars="196"/>
              <w:jc w:val="left"/>
              <w:rPr>
                <w:rFonts w:ascii="微软雅黑" w:hAnsi="微软雅黑" w:eastAsia="微软雅黑"/>
                <w:szCs w:val="21"/>
              </w:rPr>
            </w:pPr>
            <w:r>
              <w:rPr>
                <w:rFonts w:hint="eastAsia" w:ascii="微软雅黑" w:hAnsi="微软雅黑" w:eastAsia="微软雅黑" w:cs="宋体"/>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60" w:type="dxa"/>
            <w:gridSpan w:val="5"/>
            <w:shd w:val="clear" w:color="auto" w:fill="auto"/>
            <w:noWrap/>
            <w:vAlign w:val="center"/>
          </w:tcPr>
          <w:p>
            <w:pPr>
              <w:snapToGrid w:val="0"/>
              <w:spacing w:before="62" w:beforeLines="20"/>
              <w:ind w:firstLine="315" w:firstLineChars="150"/>
              <w:jc w:val="left"/>
              <w:rPr>
                <w:rFonts w:ascii="微软雅黑" w:hAnsi="微软雅黑" w:eastAsia="微软雅黑"/>
                <w:szCs w:val="21"/>
              </w:rPr>
            </w:pPr>
            <w:r>
              <w:rPr>
                <w:rFonts w:hint="eastAsia" w:ascii="微软雅黑" w:hAnsi="微软雅黑" w:eastAsia="微软雅黑"/>
                <w:szCs w:val="21"/>
              </w:rPr>
              <w:t>分析仪检查后调用。分析仪泄露检查不通过或超过1天未上传检查信息，设备会被锁定。</w:t>
            </w:r>
          </w:p>
        </w:tc>
      </w:tr>
    </w:tbl>
    <w:p>
      <w:pPr>
        <w:rPr>
          <w:rFonts w:ascii="微软雅黑" w:hAnsi="微软雅黑"/>
        </w:rPr>
      </w:pPr>
      <w:bookmarkStart w:id="72" w:name="OLE_LINK179"/>
      <w:bookmarkStart w:id="73" w:name="OLE_LINK180"/>
      <w:bookmarkStart w:id="74" w:name="_Toc319936151"/>
      <w:bookmarkStart w:id="75" w:name="OLE_LINK23"/>
      <w:bookmarkStart w:id="76" w:name="_Toc313959987"/>
    </w:p>
    <w:p>
      <w:pPr>
        <w:pStyle w:val="4"/>
        <w:rPr>
          <w:rFonts w:ascii="微软雅黑" w:hAnsi="微软雅黑"/>
        </w:rPr>
      </w:pPr>
      <w:bookmarkStart w:id="77" w:name="_Toc22027538"/>
      <w:r>
        <w:rPr>
          <w:rFonts w:hint="eastAsia" w:ascii="微软雅黑" w:hAnsi="微软雅黑"/>
        </w:rPr>
        <w:t>不透光烟度计</w:t>
      </w:r>
      <w:bookmarkEnd w:id="72"/>
      <w:bookmarkEnd w:id="73"/>
      <w:r>
        <w:rPr>
          <w:rFonts w:hint="eastAsia" w:ascii="微软雅黑" w:hAnsi="微软雅黑"/>
        </w:rPr>
        <w:t>校准检查结果接口</w:t>
      </w:r>
      <w:bookmarkEnd w:id="74"/>
      <w:bookmarkEnd w:id="75"/>
      <w:bookmarkEnd w:id="77"/>
    </w:p>
    <w:tbl>
      <w:tblPr>
        <w:tblStyle w:val="20"/>
        <w:tblW w:w="90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2"/>
        <w:gridCol w:w="2802"/>
        <w:gridCol w:w="1056"/>
        <w:gridCol w:w="1146"/>
        <w:gridCol w:w="2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方法名：</w:t>
            </w:r>
            <w:r>
              <w:rPr>
                <w:rFonts w:ascii="微软雅黑" w:hAnsi="微软雅黑" w:eastAsia="微软雅黑" w:cs="Courier New"/>
                <w:kern w:val="0"/>
                <w:sz w:val="20"/>
                <w:szCs w:val="20"/>
              </w:rPr>
              <w:t>ydj</w:t>
            </w:r>
            <w:r>
              <w:rPr>
                <w:rFonts w:hint="eastAsia" w:ascii="微软雅黑" w:hAnsi="微软雅黑" w:eastAsia="微软雅黑" w:cs="Courier New"/>
                <w:kern w:val="0"/>
                <w:sz w:val="20"/>
                <w:szCs w:val="20"/>
              </w:rPr>
              <w:t>zj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用途：</w:t>
            </w:r>
            <w:r>
              <w:rPr>
                <w:rFonts w:hint="eastAsia" w:ascii="微软雅黑" w:hAnsi="微软雅黑" w:eastAsia="微软雅黑"/>
                <w:szCs w:val="21"/>
              </w:rPr>
              <w:t>主要用于上传烟度计设备校准结果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2802"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056"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146"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szCs w:val="21"/>
              </w:rPr>
              <w:t>长度/精度</w:t>
            </w:r>
          </w:p>
        </w:tc>
        <w:tc>
          <w:tcPr>
            <w:tcW w:w="2444" w:type="dxa"/>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280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访问令牌</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44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ldjcjg</w:t>
            </w:r>
          </w:p>
        </w:tc>
        <w:tc>
          <w:tcPr>
            <w:tcW w:w="280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不透光烟度计零点检查结果</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244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1表示通过，0表示未通过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l</w:t>
            </w:r>
            <w:r>
              <w:rPr>
                <w:rFonts w:ascii="微软雅黑" w:hAnsi="微软雅黑" w:eastAsia="微软雅黑" w:cs="Arial"/>
                <w:kern w:val="0"/>
                <w:szCs w:val="21"/>
              </w:rPr>
              <w:t>gpz1</w:t>
            </w:r>
          </w:p>
        </w:tc>
        <w:tc>
          <w:tcPr>
            <w:tcW w:w="280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不透光烟度计</w:t>
            </w:r>
            <w:r>
              <w:rPr>
                <w:rFonts w:ascii="微软雅黑" w:hAnsi="微软雅黑" w:eastAsia="微软雅黑" w:cs="Arial"/>
                <w:kern w:val="0"/>
                <w:szCs w:val="21"/>
              </w:rPr>
              <w:t>1</w:t>
            </w:r>
            <w:r>
              <w:rPr>
                <w:rFonts w:hint="eastAsia" w:ascii="微软雅黑" w:hAnsi="微软雅黑" w:eastAsia="微软雅黑" w:cs="Arial"/>
                <w:kern w:val="0"/>
                <w:szCs w:val="21"/>
              </w:rPr>
              <w:t>滤光片值</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bookmarkStart w:id="78" w:name="OLE_LINK53"/>
            <w:bookmarkStart w:id="79" w:name="OLE_LINK52"/>
            <w:r>
              <w:rPr>
                <w:rFonts w:hint="eastAsia" w:ascii="微软雅黑" w:hAnsi="微软雅黑" w:eastAsia="微软雅黑" w:cs="Arial"/>
                <w:kern w:val="0"/>
                <w:szCs w:val="21"/>
              </w:rPr>
              <w:t>5,1</w:t>
            </w:r>
            <w:bookmarkEnd w:id="78"/>
            <w:bookmarkEnd w:id="79"/>
          </w:p>
        </w:tc>
        <w:tc>
          <w:tcPr>
            <w:tcW w:w="244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lgpz2</w:t>
            </w:r>
          </w:p>
        </w:tc>
        <w:tc>
          <w:tcPr>
            <w:tcW w:w="280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不透光烟度计</w:t>
            </w:r>
            <w:r>
              <w:rPr>
                <w:rFonts w:ascii="微软雅黑" w:hAnsi="微软雅黑" w:eastAsia="微软雅黑" w:cs="Arial"/>
                <w:kern w:val="0"/>
                <w:szCs w:val="21"/>
              </w:rPr>
              <w:t>2</w:t>
            </w:r>
            <w:r>
              <w:rPr>
                <w:rFonts w:hint="eastAsia" w:ascii="微软雅黑" w:hAnsi="微软雅黑" w:eastAsia="微软雅黑" w:cs="Arial"/>
                <w:kern w:val="0"/>
                <w:szCs w:val="21"/>
              </w:rPr>
              <w:t>滤光片值</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5,1</w:t>
            </w:r>
          </w:p>
        </w:tc>
        <w:tc>
          <w:tcPr>
            <w:tcW w:w="244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jcz1</w:t>
            </w:r>
          </w:p>
        </w:tc>
        <w:tc>
          <w:tcPr>
            <w:tcW w:w="280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不透光烟度计</w:t>
            </w:r>
            <w:r>
              <w:rPr>
                <w:rFonts w:ascii="微软雅黑" w:hAnsi="微软雅黑" w:eastAsia="微软雅黑" w:cs="Arial"/>
                <w:kern w:val="0"/>
                <w:szCs w:val="21"/>
              </w:rPr>
              <w:t>1</w:t>
            </w:r>
            <w:r>
              <w:rPr>
                <w:rFonts w:hint="eastAsia" w:ascii="微软雅黑" w:hAnsi="微软雅黑" w:eastAsia="微软雅黑" w:cs="Arial"/>
                <w:kern w:val="0"/>
                <w:szCs w:val="21"/>
              </w:rPr>
              <w:t>检查值</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5,1</w:t>
            </w:r>
          </w:p>
        </w:tc>
        <w:tc>
          <w:tcPr>
            <w:tcW w:w="244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jcz2</w:t>
            </w:r>
          </w:p>
        </w:tc>
        <w:tc>
          <w:tcPr>
            <w:tcW w:w="280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不透光烟度计</w:t>
            </w:r>
            <w:r>
              <w:rPr>
                <w:rFonts w:ascii="微软雅黑" w:hAnsi="微软雅黑" w:eastAsia="微软雅黑" w:cs="Arial"/>
                <w:kern w:val="0"/>
                <w:szCs w:val="21"/>
              </w:rPr>
              <w:t>2</w:t>
            </w:r>
            <w:r>
              <w:rPr>
                <w:rFonts w:hint="eastAsia" w:ascii="微软雅黑" w:hAnsi="微软雅黑" w:eastAsia="微软雅黑" w:cs="Arial"/>
                <w:kern w:val="0"/>
                <w:szCs w:val="21"/>
              </w:rPr>
              <w:t>检查值</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5,1</w:t>
            </w:r>
          </w:p>
        </w:tc>
        <w:tc>
          <w:tcPr>
            <w:tcW w:w="244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wcl1</w:t>
            </w:r>
          </w:p>
        </w:tc>
        <w:tc>
          <w:tcPr>
            <w:tcW w:w="280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不透光烟度计</w:t>
            </w:r>
            <w:r>
              <w:rPr>
                <w:rFonts w:ascii="微软雅黑" w:hAnsi="微软雅黑" w:eastAsia="微软雅黑" w:cs="Arial"/>
                <w:kern w:val="0"/>
                <w:szCs w:val="21"/>
              </w:rPr>
              <w:t>1</w:t>
            </w:r>
            <w:r>
              <w:rPr>
                <w:rFonts w:hint="eastAsia" w:ascii="微软雅黑" w:hAnsi="微软雅黑" w:eastAsia="微软雅黑" w:cs="Arial"/>
                <w:kern w:val="0"/>
                <w:szCs w:val="21"/>
              </w:rPr>
              <w:t>误差率</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44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wcl2</w:t>
            </w:r>
          </w:p>
        </w:tc>
        <w:tc>
          <w:tcPr>
            <w:tcW w:w="280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不透光烟度计</w:t>
            </w:r>
            <w:r>
              <w:rPr>
                <w:rFonts w:ascii="微软雅黑" w:hAnsi="微软雅黑" w:eastAsia="微软雅黑" w:cs="Arial"/>
                <w:kern w:val="0"/>
                <w:szCs w:val="21"/>
              </w:rPr>
              <w:t>2</w:t>
            </w:r>
            <w:r>
              <w:rPr>
                <w:rFonts w:hint="eastAsia" w:ascii="微软雅黑" w:hAnsi="微软雅黑" w:eastAsia="微软雅黑" w:cs="Arial"/>
                <w:kern w:val="0"/>
                <w:szCs w:val="21"/>
              </w:rPr>
              <w:t>误差率</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44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jcjg</w:t>
            </w:r>
          </w:p>
        </w:tc>
        <w:tc>
          <w:tcPr>
            <w:tcW w:w="280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检查结果</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244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1表示通过，0表示未通过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kssj</w:t>
            </w:r>
          </w:p>
        </w:tc>
        <w:tc>
          <w:tcPr>
            <w:tcW w:w="280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检查开始时间</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244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jssj</w:t>
            </w:r>
          </w:p>
        </w:tc>
        <w:tc>
          <w:tcPr>
            <w:tcW w:w="280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检查结束时间</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2444"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572" w:type="dxa"/>
            <w:shd w:val="clear" w:color="auto" w:fill="auto"/>
            <w:noWrap/>
            <w:vAlign w:val="center"/>
          </w:tcPr>
          <w:p>
            <w:pPr>
              <w:snapToGrid w:val="0"/>
              <w:spacing w:before="62" w:beforeLines="20"/>
              <w:rPr>
                <w:rFonts w:ascii="微软雅黑" w:hAnsi="微软雅黑" w:eastAsia="微软雅黑" w:cs="Arial"/>
                <w:kern w:val="0"/>
                <w:szCs w:val="21"/>
              </w:rPr>
            </w:pPr>
            <w:ins w:id="23" w:author="admin" w:date="2019-10-04T16:51:00Z">
              <w:commentRangeStart w:id="3"/>
              <w:r>
                <w:rPr>
                  <w:rFonts w:hint="eastAsia" w:ascii="微软雅黑" w:hAnsi="微软雅黑" w:eastAsia="微软雅黑" w:cs="Arial"/>
                  <w:kern w:val="0"/>
                  <w:szCs w:val="21"/>
                </w:rPr>
                <w:t>bz</w:t>
              </w:r>
            </w:ins>
            <w:del w:id="24" w:author="admin" w:date="2019-10-04T16:50:00Z">
              <w:r>
                <w:rPr>
                  <w:rFonts w:ascii="微软雅黑" w:hAnsi="微软雅黑" w:eastAsia="微软雅黑" w:cs="Arial"/>
                  <w:kern w:val="0"/>
                  <w:szCs w:val="21"/>
                </w:rPr>
                <w:delText>zt</w:delText>
              </w:r>
            </w:del>
          </w:p>
        </w:tc>
        <w:tc>
          <w:tcPr>
            <w:tcW w:w="280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备注</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100</w:t>
            </w:r>
          </w:p>
          <w:commentRangeEnd w:id="3"/>
          <w:p>
            <w:r>
              <w:commentReference w:id="3"/>
            </w:r>
          </w:p>
        </w:tc>
        <w:tc>
          <w:tcPr>
            <w:tcW w:w="2444"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返回：xml字符串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jc w:val="center"/>
        </w:trPr>
        <w:tc>
          <w:tcPr>
            <w:tcW w:w="9020" w:type="dxa"/>
            <w:gridSpan w:val="5"/>
            <w:shd w:val="clear" w:color="auto" w:fill="auto"/>
            <w:noWrap/>
            <w:vAlign w:val="center"/>
          </w:tcPr>
          <w:p>
            <w:pPr>
              <w:snapToGrid w:val="0"/>
              <w:spacing w:before="62" w:beforeLines="20"/>
              <w:ind w:firstLine="411" w:firstLineChars="196"/>
              <w:jc w:val="left"/>
              <w:rPr>
                <w:rFonts w:ascii="微软雅黑" w:hAnsi="微软雅黑" w:eastAsia="微软雅黑"/>
                <w:szCs w:val="21"/>
              </w:rPr>
            </w:pPr>
            <w:r>
              <w:rPr>
                <w:rFonts w:hint="eastAsia" w:ascii="微软雅黑" w:hAnsi="微软雅黑" w:eastAsia="微软雅黑" w:cs="宋体"/>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ind w:firstLine="315" w:firstLineChars="150"/>
              <w:jc w:val="left"/>
              <w:rPr>
                <w:rFonts w:ascii="微软雅黑" w:hAnsi="微软雅黑" w:eastAsia="微软雅黑"/>
                <w:szCs w:val="21"/>
              </w:rPr>
            </w:pPr>
            <w:r>
              <w:rPr>
                <w:rFonts w:hint="eastAsia" w:ascii="微软雅黑" w:hAnsi="微软雅黑" w:eastAsia="微软雅黑"/>
                <w:szCs w:val="21"/>
              </w:rPr>
              <w:t>烟度计校准后调用。烟度计检查不通过或超过1天未上传检查信息，设备会被锁定。</w:t>
            </w:r>
          </w:p>
        </w:tc>
      </w:tr>
      <w:bookmarkEnd w:id="76"/>
    </w:tbl>
    <w:p>
      <w:pPr>
        <w:rPr>
          <w:rFonts w:ascii="微软雅黑" w:hAnsi="微软雅黑"/>
        </w:rPr>
      </w:pPr>
      <w:bookmarkStart w:id="80" w:name="OLE_LINK210"/>
      <w:bookmarkStart w:id="81" w:name="OLE_LINK211"/>
      <w:bookmarkStart w:id="82" w:name="OLE_LINK37"/>
      <w:bookmarkStart w:id="83" w:name="_Toc319936153"/>
      <w:bookmarkStart w:id="84" w:name="OLE_LINK365"/>
      <w:bookmarkStart w:id="85" w:name="OLE_LINK364"/>
      <w:bookmarkStart w:id="86" w:name="_Toc313959988"/>
    </w:p>
    <w:p>
      <w:pPr>
        <w:pStyle w:val="4"/>
        <w:rPr>
          <w:rFonts w:ascii="微软雅黑" w:hAnsi="微软雅黑"/>
        </w:rPr>
      </w:pPr>
      <w:bookmarkStart w:id="87" w:name="_Toc22027539"/>
      <w:r>
        <w:rPr>
          <w:rFonts w:hint="eastAsia" w:ascii="微软雅黑" w:hAnsi="微软雅黑"/>
        </w:rPr>
        <w:t>环境参数仪(气象站</w:t>
      </w:r>
      <w:r>
        <w:rPr>
          <w:rFonts w:ascii="微软雅黑" w:hAnsi="微软雅黑"/>
        </w:rPr>
        <w:t>)</w:t>
      </w:r>
      <w:r>
        <w:rPr>
          <w:rFonts w:hint="eastAsia" w:ascii="微软雅黑" w:hAnsi="微软雅黑"/>
        </w:rPr>
        <w:t>校准</w:t>
      </w:r>
      <w:bookmarkEnd w:id="80"/>
      <w:bookmarkEnd w:id="81"/>
      <w:r>
        <w:rPr>
          <w:rFonts w:hint="eastAsia" w:ascii="微软雅黑" w:hAnsi="微软雅黑"/>
        </w:rPr>
        <w:t>检查接口</w:t>
      </w:r>
      <w:bookmarkEnd w:id="82"/>
      <w:bookmarkEnd w:id="83"/>
      <w:bookmarkEnd w:id="87"/>
    </w:p>
    <w:bookmarkEnd w:id="84"/>
    <w:bookmarkEnd w:id="85"/>
    <w:tbl>
      <w:tblPr>
        <w:tblStyle w:val="20"/>
        <w:tblW w:w="90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1"/>
        <w:gridCol w:w="2280"/>
        <w:gridCol w:w="1056"/>
        <w:gridCol w:w="1146"/>
        <w:gridCol w:w="2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方法名：</w:t>
            </w:r>
            <w:r>
              <w:rPr>
                <w:rFonts w:ascii="微软雅黑" w:hAnsi="微软雅黑" w:eastAsia="微软雅黑" w:cs="Courier New"/>
                <w:kern w:val="0"/>
                <w:sz w:val="20"/>
                <w:szCs w:val="20"/>
              </w:rPr>
              <w:t>hjcs</w:t>
            </w:r>
            <w:r>
              <w:rPr>
                <w:rFonts w:hint="eastAsia" w:ascii="微软雅黑" w:hAnsi="微软雅黑" w:eastAsia="微软雅黑" w:cs="Courier New"/>
                <w:kern w:val="0"/>
                <w:sz w:val="20"/>
                <w:szCs w:val="20"/>
              </w:rPr>
              <w:t>yzj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用途：</w:t>
            </w:r>
            <w:r>
              <w:rPr>
                <w:rFonts w:hint="eastAsia" w:ascii="微软雅黑" w:hAnsi="微软雅黑" w:eastAsia="微软雅黑"/>
                <w:szCs w:val="21"/>
              </w:rPr>
              <w:t>主要用于上传环境温度、湿度、大气压校准结果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2280"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056"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146"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szCs w:val="21"/>
              </w:rPr>
              <w:t>长度/精度</w:t>
            </w:r>
          </w:p>
        </w:tc>
        <w:tc>
          <w:tcPr>
            <w:tcW w:w="2697" w:type="dxa"/>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228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访问令牌</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697"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sjhjwd</w:t>
            </w:r>
          </w:p>
        </w:tc>
        <w:tc>
          <w:tcPr>
            <w:tcW w:w="228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实际环境温度</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2697"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clhjwd</w:t>
            </w:r>
          </w:p>
        </w:tc>
        <w:tc>
          <w:tcPr>
            <w:tcW w:w="2280" w:type="dxa"/>
            <w:shd w:val="clear" w:color="auto" w:fill="auto"/>
            <w:noWrap/>
            <w:vAlign w:val="center"/>
          </w:tcPr>
          <w:p>
            <w:pPr>
              <w:snapToGrid w:val="0"/>
              <w:spacing w:before="62" w:beforeLines="20"/>
              <w:rPr>
                <w:rFonts w:ascii="微软雅黑" w:hAnsi="微软雅黑" w:eastAsia="微软雅黑" w:cs="Arial"/>
                <w:kern w:val="0"/>
                <w:szCs w:val="21"/>
              </w:rPr>
            </w:pPr>
            <w:bookmarkStart w:id="88" w:name="OLE_LINK39"/>
            <w:bookmarkStart w:id="89" w:name="OLE_LINK38"/>
            <w:r>
              <w:rPr>
                <w:rFonts w:hint="eastAsia" w:ascii="微软雅黑" w:hAnsi="微软雅黑" w:eastAsia="微软雅黑" w:cs="Arial"/>
                <w:kern w:val="0"/>
                <w:szCs w:val="21"/>
              </w:rPr>
              <w:t>测量环境温度</w:t>
            </w:r>
            <w:bookmarkEnd w:id="88"/>
            <w:bookmarkEnd w:id="89"/>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2697"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sjhjsd</w:t>
            </w:r>
          </w:p>
        </w:tc>
        <w:tc>
          <w:tcPr>
            <w:tcW w:w="228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实际环境相对湿度</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697"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clhjsd</w:t>
            </w:r>
          </w:p>
        </w:tc>
        <w:tc>
          <w:tcPr>
            <w:tcW w:w="228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测量环境相对湿度</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697"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sjdqyl</w:t>
            </w:r>
          </w:p>
        </w:tc>
        <w:tc>
          <w:tcPr>
            <w:tcW w:w="228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实际环境大气压力</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2697"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bookmarkStart w:id="90" w:name="OLE_LINK51"/>
            <w:r>
              <w:rPr>
                <w:rFonts w:ascii="微软雅黑" w:hAnsi="微软雅黑" w:eastAsia="微软雅黑" w:cs="Arial"/>
                <w:kern w:val="0"/>
                <w:szCs w:val="21"/>
              </w:rPr>
              <w:t>kPa</w:t>
            </w:r>
            <w:bookmarkEnd w:id="9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cldqyl</w:t>
            </w:r>
          </w:p>
        </w:tc>
        <w:tc>
          <w:tcPr>
            <w:tcW w:w="228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测量环境大气压力</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2697"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kssj</w:t>
            </w:r>
          </w:p>
        </w:tc>
        <w:tc>
          <w:tcPr>
            <w:tcW w:w="228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检查开始时间</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2697"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jssj</w:t>
            </w:r>
          </w:p>
        </w:tc>
        <w:tc>
          <w:tcPr>
            <w:tcW w:w="228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检查结束时间</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2697"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4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bz</w:t>
            </w:r>
          </w:p>
        </w:tc>
        <w:tc>
          <w:tcPr>
            <w:tcW w:w="228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备注</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4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100</w:t>
            </w:r>
          </w:p>
        </w:tc>
        <w:tc>
          <w:tcPr>
            <w:tcW w:w="2697"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返回：xml字符串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jc w:val="center"/>
        </w:trPr>
        <w:tc>
          <w:tcPr>
            <w:tcW w:w="9020" w:type="dxa"/>
            <w:gridSpan w:val="5"/>
            <w:shd w:val="clear" w:color="auto" w:fill="auto"/>
            <w:noWrap/>
            <w:vAlign w:val="center"/>
          </w:tcPr>
          <w:p>
            <w:pPr>
              <w:snapToGrid w:val="0"/>
              <w:spacing w:before="62" w:beforeLines="20"/>
              <w:ind w:firstLine="411" w:firstLineChars="196"/>
              <w:jc w:val="left"/>
              <w:rPr>
                <w:rFonts w:ascii="微软雅黑" w:hAnsi="微软雅黑" w:eastAsia="微软雅黑"/>
                <w:szCs w:val="21"/>
              </w:rPr>
            </w:pPr>
            <w:r>
              <w:rPr>
                <w:rFonts w:hint="eastAsia" w:ascii="微软雅黑" w:hAnsi="微软雅黑" w:eastAsia="微软雅黑" w:cs="宋体"/>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020" w:type="dxa"/>
            <w:gridSpan w:val="5"/>
            <w:shd w:val="clear" w:color="auto" w:fill="auto"/>
            <w:noWrap/>
            <w:vAlign w:val="center"/>
          </w:tcPr>
          <w:p>
            <w:pPr>
              <w:snapToGrid w:val="0"/>
              <w:spacing w:before="62" w:beforeLines="20"/>
              <w:ind w:firstLine="315" w:firstLineChars="150"/>
              <w:rPr>
                <w:rFonts w:ascii="微软雅黑" w:hAnsi="微软雅黑" w:eastAsia="微软雅黑"/>
                <w:szCs w:val="21"/>
              </w:rPr>
            </w:pPr>
            <w:r>
              <w:rPr>
                <w:rFonts w:hint="eastAsia" w:ascii="微软雅黑" w:hAnsi="微软雅黑" w:eastAsia="微软雅黑"/>
                <w:szCs w:val="21"/>
              </w:rPr>
              <w:t>环境参数设备校准后调用。超过1天未上传检查信息，设备会被锁定。</w:t>
            </w:r>
          </w:p>
        </w:tc>
      </w:tr>
    </w:tbl>
    <w:p>
      <w:pPr>
        <w:rPr>
          <w:rFonts w:ascii="微软雅黑" w:hAnsi="微软雅黑" w:eastAsia="微软雅黑"/>
        </w:rPr>
      </w:pPr>
    </w:p>
    <w:p>
      <w:pPr>
        <w:pStyle w:val="4"/>
        <w:rPr>
          <w:rFonts w:ascii="微软雅黑" w:hAnsi="微软雅黑"/>
        </w:rPr>
      </w:pPr>
      <w:bookmarkStart w:id="91" w:name="OLE_LINK217"/>
      <w:bookmarkStart w:id="92" w:name="OLE_LINK218"/>
      <w:bookmarkStart w:id="93" w:name="_Toc319936156"/>
      <w:bookmarkStart w:id="94" w:name="_Toc22027540"/>
      <w:bookmarkStart w:id="95" w:name="OLE_LINK45"/>
      <w:r>
        <w:rPr>
          <w:rFonts w:hint="eastAsia" w:ascii="微软雅黑" w:hAnsi="微软雅黑"/>
        </w:rPr>
        <w:t>五气分析仪</w:t>
      </w:r>
      <w:bookmarkEnd w:id="91"/>
      <w:bookmarkEnd w:id="92"/>
      <w:r>
        <w:rPr>
          <w:rFonts w:hint="eastAsia" w:ascii="微软雅黑" w:hAnsi="微软雅黑"/>
        </w:rPr>
        <w:t>校准结果接口</w:t>
      </w:r>
      <w:bookmarkEnd w:id="93"/>
      <w:bookmarkEnd w:id="94"/>
      <w:bookmarkEnd w:id="95"/>
    </w:p>
    <w:bookmarkEnd w:id="86"/>
    <w:tbl>
      <w:tblPr>
        <w:tblStyle w:val="20"/>
        <w:tblW w:w="9015" w:type="dxa"/>
        <w:tblInd w:w="93" w:type="dxa"/>
        <w:tblLayout w:type="fixed"/>
        <w:tblCellMar>
          <w:top w:w="0" w:type="dxa"/>
          <w:left w:w="108" w:type="dxa"/>
          <w:bottom w:w="0" w:type="dxa"/>
          <w:right w:w="108" w:type="dxa"/>
        </w:tblCellMar>
      </w:tblPr>
      <w:tblGrid>
        <w:gridCol w:w="1863"/>
        <w:gridCol w:w="2145"/>
        <w:gridCol w:w="1134"/>
        <w:gridCol w:w="1134"/>
        <w:gridCol w:w="2739"/>
      </w:tblGrid>
      <w:tr>
        <w:tblPrEx>
          <w:tblCellMar>
            <w:top w:w="0" w:type="dxa"/>
            <w:left w:w="108" w:type="dxa"/>
            <w:bottom w:w="0" w:type="dxa"/>
            <w:right w:w="108" w:type="dxa"/>
          </w:tblCellMar>
        </w:tblPrEx>
        <w:trPr>
          <w:trHeight w:val="336" w:hRule="atLeast"/>
        </w:trPr>
        <w:tc>
          <w:tcPr>
            <w:tcW w:w="9015" w:type="dxa"/>
            <w:gridSpan w:val="5"/>
            <w:tcBorders>
              <w:top w:val="single" w:color="auto" w:sz="8" w:space="0"/>
              <w:left w:val="single" w:color="auto" w:sz="8" w:space="0"/>
              <w:bottom w:val="single" w:color="auto" w:sz="8" w:space="0"/>
              <w:right w:val="single" w:color="000000" w:sz="8" w:space="0"/>
            </w:tcBorders>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b/>
                <w:szCs w:val="21"/>
              </w:rPr>
              <w:t>方法名：</w:t>
            </w:r>
            <w:r>
              <w:rPr>
                <w:rFonts w:ascii="微软雅黑" w:hAnsi="微软雅黑" w:eastAsia="微软雅黑" w:cs="Courier New"/>
                <w:kern w:val="0"/>
                <w:sz w:val="20"/>
                <w:szCs w:val="20"/>
              </w:rPr>
              <w:t>wqfxy</w:t>
            </w:r>
            <w:r>
              <w:rPr>
                <w:rFonts w:hint="eastAsia" w:ascii="微软雅黑" w:hAnsi="微软雅黑" w:eastAsia="微软雅黑" w:cs="Courier New"/>
                <w:kern w:val="0"/>
                <w:sz w:val="20"/>
                <w:szCs w:val="20"/>
              </w:rPr>
              <w:t>bd</w:t>
            </w:r>
          </w:p>
        </w:tc>
      </w:tr>
      <w:tr>
        <w:tblPrEx>
          <w:tblCellMar>
            <w:top w:w="0" w:type="dxa"/>
            <w:left w:w="108" w:type="dxa"/>
            <w:bottom w:w="0" w:type="dxa"/>
            <w:right w:w="108" w:type="dxa"/>
          </w:tblCellMar>
        </w:tblPrEx>
        <w:trPr>
          <w:trHeight w:val="336" w:hRule="atLeast"/>
        </w:trPr>
        <w:tc>
          <w:tcPr>
            <w:tcW w:w="9015" w:type="dxa"/>
            <w:gridSpan w:val="5"/>
            <w:tcBorders>
              <w:top w:val="single" w:color="auto" w:sz="8" w:space="0"/>
              <w:left w:val="single" w:color="auto" w:sz="8" w:space="0"/>
              <w:bottom w:val="single" w:color="auto" w:sz="8" w:space="0"/>
              <w:right w:val="single" w:color="000000" w:sz="8" w:space="0"/>
            </w:tcBorders>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用途：</w:t>
            </w:r>
            <w:r>
              <w:rPr>
                <w:rFonts w:hint="eastAsia" w:ascii="微软雅黑" w:hAnsi="微软雅黑" w:eastAsia="微软雅黑" w:cs="宋体"/>
                <w:kern w:val="0"/>
                <w:szCs w:val="21"/>
              </w:rPr>
              <w:t>该接口用于五气分析仪设备校准</w:t>
            </w:r>
            <w:r>
              <w:rPr>
                <w:rFonts w:hint="eastAsia" w:ascii="微软雅黑" w:hAnsi="微软雅黑" w:eastAsia="微软雅黑"/>
              </w:rPr>
              <w:t>检查</w:t>
            </w:r>
            <w:r>
              <w:rPr>
                <w:rFonts w:hint="eastAsia" w:ascii="微软雅黑" w:hAnsi="微软雅黑" w:eastAsia="微软雅黑" w:cs="宋体"/>
                <w:kern w:val="0"/>
                <w:szCs w:val="21"/>
              </w:rPr>
              <w:t>信息的接收</w:t>
            </w:r>
          </w:p>
        </w:tc>
      </w:tr>
      <w:tr>
        <w:tblPrEx>
          <w:tblCellMar>
            <w:top w:w="0" w:type="dxa"/>
            <w:left w:w="108" w:type="dxa"/>
            <w:bottom w:w="0" w:type="dxa"/>
            <w:right w:w="108" w:type="dxa"/>
          </w:tblCellMar>
        </w:tblPrEx>
        <w:trPr>
          <w:trHeight w:val="288" w:hRule="atLeast"/>
        </w:trPr>
        <w:tc>
          <w:tcPr>
            <w:tcW w:w="9015" w:type="dxa"/>
            <w:gridSpan w:val="5"/>
            <w:tcBorders>
              <w:top w:val="single" w:color="auto" w:sz="8" w:space="0"/>
              <w:left w:val="single" w:color="auto" w:sz="8" w:space="0"/>
              <w:bottom w:val="single" w:color="auto" w:sz="8" w:space="0"/>
              <w:right w:val="single" w:color="000000" w:sz="8" w:space="0"/>
            </w:tcBorders>
            <w:shd w:val="clear" w:color="auto" w:fill="auto"/>
            <w:vAlign w:val="center"/>
          </w:tcPr>
          <w:p>
            <w:pPr>
              <w:widowControl/>
              <w:snapToGrid w:val="0"/>
              <w:spacing w:before="62" w:beforeLines="20"/>
              <w:rPr>
                <w:rFonts w:ascii="微软雅黑" w:hAnsi="微软雅黑" w:eastAsia="微软雅黑" w:cs="宋体"/>
                <w:b/>
                <w:kern w:val="0"/>
                <w:szCs w:val="21"/>
              </w:rPr>
            </w:pPr>
            <w:r>
              <w:rPr>
                <w:rFonts w:hint="eastAsia" w:ascii="微软雅黑" w:hAnsi="微软雅黑" w:eastAsia="微软雅黑" w:cs="宋体"/>
                <w:b/>
                <w:kern w:val="0"/>
                <w:szCs w:val="21"/>
              </w:rPr>
              <w:t>参数：</w:t>
            </w:r>
          </w:p>
        </w:tc>
      </w:tr>
      <w:tr>
        <w:tblPrEx>
          <w:tblCellMar>
            <w:top w:w="0" w:type="dxa"/>
            <w:left w:w="108" w:type="dxa"/>
            <w:bottom w:w="0" w:type="dxa"/>
            <w:right w:w="108" w:type="dxa"/>
          </w:tblCellMar>
        </w:tblPrEx>
        <w:trPr>
          <w:trHeight w:val="249"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2145"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134"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134"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数据精度</w:t>
            </w:r>
          </w:p>
        </w:tc>
        <w:tc>
          <w:tcPr>
            <w:tcW w:w="2739"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参数说明</w:t>
            </w:r>
          </w:p>
        </w:tc>
      </w:tr>
      <w:tr>
        <w:tblPrEx>
          <w:tblCellMar>
            <w:top w:w="0" w:type="dxa"/>
            <w:left w:w="108" w:type="dxa"/>
            <w:bottom w:w="0" w:type="dxa"/>
            <w:right w:w="108" w:type="dxa"/>
          </w:tblCellMar>
        </w:tblPrEx>
        <w:trPr>
          <w:trHeight w:val="249"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访问令牌</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根据检测线编号调用获取</w:t>
            </w:r>
          </w:p>
        </w:tc>
      </w:tr>
      <w:tr>
        <w:tblPrEx>
          <w:tblCellMar>
            <w:top w:w="0" w:type="dxa"/>
            <w:left w:w="108" w:type="dxa"/>
            <w:bottom w:w="0" w:type="dxa"/>
            <w:right w:w="108" w:type="dxa"/>
          </w:tblCellMar>
        </w:tblPrEx>
        <w:trPr>
          <w:trHeight w:val="239"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bqlb</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标气类别</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bookmarkStart w:id="96" w:name="OLE_LINK47"/>
            <w:bookmarkStart w:id="97" w:name="OLE_LINK46"/>
            <w:r>
              <w:rPr>
                <w:rFonts w:hint="eastAsia" w:ascii="微软雅黑" w:hAnsi="微软雅黑" w:eastAsia="微软雅黑" w:cs="Arial"/>
                <w:kern w:val="0"/>
                <w:szCs w:val="21"/>
              </w:rPr>
              <w:t>1表示高标气体；2表示低标气体</w:t>
            </w:r>
            <w:bookmarkEnd w:id="96"/>
            <w:bookmarkEnd w:id="97"/>
          </w:p>
        </w:tc>
      </w:tr>
      <w:tr>
        <w:tblPrEx>
          <w:tblCellMar>
            <w:top w:w="0" w:type="dxa"/>
            <w:left w:w="108" w:type="dxa"/>
            <w:bottom w:w="0" w:type="dxa"/>
            <w:right w:w="108" w:type="dxa"/>
          </w:tblCellMar>
        </w:tblPrEx>
        <w:trPr>
          <w:trHeight w:val="239"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bookmarkStart w:id="98" w:name="OLE_LINK232"/>
            <w:bookmarkStart w:id="99" w:name="OLE_LINK231"/>
            <w:r>
              <w:rPr>
                <w:rFonts w:ascii="微软雅黑" w:hAnsi="微软雅黑" w:eastAsia="微软雅黑" w:cs="Arial"/>
                <w:kern w:val="0"/>
                <w:szCs w:val="21"/>
              </w:rPr>
              <w:t>bz</w:t>
            </w:r>
            <w:r>
              <w:rPr>
                <w:rFonts w:hint="eastAsia" w:ascii="微软雅黑" w:hAnsi="微软雅黑" w:eastAsia="微软雅黑" w:cs="Arial"/>
                <w:kern w:val="0"/>
                <w:szCs w:val="21"/>
              </w:rPr>
              <w:t>CO2</w:t>
            </w:r>
            <w:bookmarkEnd w:id="98"/>
            <w:bookmarkEnd w:id="99"/>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CO</w:t>
            </w:r>
            <w:r>
              <w:rPr>
                <w:rFonts w:hint="eastAsia" w:ascii="微软雅黑" w:hAnsi="微软雅黑" w:eastAsia="微软雅黑" w:cs="Arial"/>
                <w:kern w:val="0"/>
                <w:szCs w:val="21"/>
                <w:vertAlign w:val="subscript"/>
              </w:rPr>
              <w:t>2</w:t>
            </w:r>
            <w:r>
              <w:rPr>
                <w:rFonts w:hint="eastAsia" w:ascii="微软雅黑" w:hAnsi="微软雅黑" w:eastAsia="微软雅黑" w:cs="Arial"/>
                <w:kern w:val="0"/>
                <w:szCs w:val="21"/>
              </w:rPr>
              <w:t>标气浓度值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%vol</w:t>
            </w:r>
          </w:p>
        </w:tc>
      </w:tr>
      <w:tr>
        <w:tblPrEx>
          <w:tblCellMar>
            <w:top w:w="0" w:type="dxa"/>
            <w:left w:w="108" w:type="dxa"/>
            <w:bottom w:w="0" w:type="dxa"/>
            <w:right w:w="108" w:type="dxa"/>
          </w:tblCellMar>
        </w:tblPrEx>
        <w:trPr>
          <w:trHeight w:val="215"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sj</w:t>
            </w:r>
            <w:r>
              <w:rPr>
                <w:rFonts w:hint="eastAsia" w:ascii="微软雅黑" w:hAnsi="微软雅黑" w:eastAsia="微软雅黑" w:cs="Arial"/>
                <w:kern w:val="0"/>
                <w:szCs w:val="21"/>
              </w:rPr>
              <w:t>CO2</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CO</w:t>
            </w:r>
            <w:r>
              <w:rPr>
                <w:rFonts w:hint="eastAsia" w:ascii="微软雅黑" w:hAnsi="微软雅黑" w:eastAsia="微软雅黑" w:cs="Arial"/>
                <w:kern w:val="0"/>
                <w:szCs w:val="21"/>
                <w:vertAlign w:val="subscript"/>
              </w:rPr>
              <w:t>2</w:t>
            </w:r>
            <w:r>
              <w:rPr>
                <w:rFonts w:hint="eastAsia" w:ascii="微软雅黑" w:hAnsi="微软雅黑" w:eastAsia="微软雅黑" w:cs="Arial"/>
                <w:kern w:val="0"/>
                <w:szCs w:val="21"/>
              </w:rPr>
              <w:t>实测浓度值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%vol</w:t>
            </w:r>
          </w:p>
        </w:tc>
      </w:tr>
      <w:tr>
        <w:tblPrEx>
          <w:tblCellMar>
            <w:top w:w="0" w:type="dxa"/>
            <w:left w:w="108" w:type="dxa"/>
            <w:bottom w:w="0" w:type="dxa"/>
            <w:right w:w="108" w:type="dxa"/>
          </w:tblCellMar>
        </w:tblPrEx>
        <w:trPr>
          <w:trHeight w:val="291"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bz</w:t>
            </w:r>
            <w:r>
              <w:rPr>
                <w:rFonts w:hint="eastAsia" w:ascii="微软雅黑" w:hAnsi="微软雅黑" w:eastAsia="微软雅黑" w:cs="Arial"/>
                <w:kern w:val="0"/>
                <w:szCs w:val="21"/>
              </w:rPr>
              <w:t>CO</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CO标气浓度值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%vol</w:t>
            </w:r>
          </w:p>
        </w:tc>
      </w:tr>
      <w:tr>
        <w:tblPrEx>
          <w:tblCellMar>
            <w:top w:w="0" w:type="dxa"/>
            <w:left w:w="108" w:type="dxa"/>
            <w:bottom w:w="0" w:type="dxa"/>
            <w:right w:w="108" w:type="dxa"/>
          </w:tblCellMar>
        </w:tblPrEx>
        <w:trPr>
          <w:trHeight w:val="181"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sj</w:t>
            </w:r>
            <w:r>
              <w:rPr>
                <w:rFonts w:hint="eastAsia" w:ascii="微软雅黑" w:hAnsi="微软雅黑" w:eastAsia="微软雅黑" w:cs="Arial"/>
                <w:kern w:val="0"/>
                <w:szCs w:val="21"/>
              </w:rPr>
              <w:t>CO</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CO实测浓度值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%vol</w:t>
            </w:r>
          </w:p>
        </w:tc>
      </w:tr>
      <w:tr>
        <w:tblPrEx>
          <w:tblCellMar>
            <w:top w:w="0" w:type="dxa"/>
            <w:left w:w="108" w:type="dxa"/>
            <w:bottom w:w="0" w:type="dxa"/>
            <w:right w:w="108" w:type="dxa"/>
          </w:tblCellMar>
        </w:tblPrEx>
        <w:trPr>
          <w:trHeight w:val="181"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ind w:leftChars="-9" w:hanging="18" w:hangingChars="9"/>
              <w:rPr>
                <w:rFonts w:ascii="微软雅黑" w:hAnsi="微软雅黑" w:eastAsia="微软雅黑" w:cs="Arial"/>
                <w:kern w:val="0"/>
                <w:szCs w:val="21"/>
              </w:rPr>
            </w:pPr>
            <w:bookmarkStart w:id="100" w:name="OLE_LINK234"/>
            <w:bookmarkStart w:id="101" w:name="OLE_LINK233"/>
            <w:r>
              <w:rPr>
                <w:rFonts w:ascii="微软雅黑" w:hAnsi="微软雅黑" w:eastAsia="微软雅黑" w:cs="Arial"/>
                <w:kern w:val="0"/>
                <w:szCs w:val="21"/>
              </w:rPr>
              <w:t>bz</w:t>
            </w:r>
            <w:r>
              <w:rPr>
                <w:rFonts w:hint="eastAsia" w:ascii="微软雅黑" w:hAnsi="微软雅黑" w:eastAsia="微软雅黑" w:cs="Arial"/>
                <w:kern w:val="0"/>
                <w:szCs w:val="21"/>
              </w:rPr>
              <w:t>NO</w:t>
            </w:r>
            <w:bookmarkEnd w:id="100"/>
            <w:bookmarkEnd w:id="101"/>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NO标气浓度值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宋体"/>
                <w:kern w:val="0"/>
                <w:szCs w:val="21"/>
              </w:rPr>
              <w:t>10</w:t>
            </w:r>
            <w:r>
              <w:rPr>
                <w:rFonts w:ascii="微软雅黑" w:hAnsi="微软雅黑" w:eastAsia="微软雅黑" w:cs="宋体"/>
                <w:kern w:val="0"/>
                <w:szCs w:val="21"/>
                <w:vertAlign w:val="superscript"/>
              </w:rPr>
              <w:t>-6</w:t>
            </w:r>
            <w:r>
              <w:rPr>
                <w:rFonts w:ascii="微软雅黑" w:hAnsi="微软雅黑" w:eastAsia="微软雅黑" w:cs="Arial"/>
                <w:kern w:val="0"/>
                <w:szCs w:val="21"/>
              </w:rPr>
              <w:t>vol</w:t>
            </w:r>
          </w:p>
        </w:tc>
      </w:tr>
      <w:tr>
        <w:tblPrEx>
          <w:tblCellMar>
            <w:top w:w="0" w:type="dxa"/>
            <w:left w:w="108" w:type="dxa"/>
            <w:bottom w:w="0" w:type="dxa"/>
            <w:right w:w="108" w:type="dxa"/>
          </w:tblCellMar>
        </w:tblPrEx>
        <w:trPr>
          <w:trHeight w:val="181"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bookmarkStart w:id="102" w:name="OLE_LINK49"/>
            <w:bookmarkStart w:id="103" w:name="OLE_LINK235"/>
            <w:bookmarkStart w:id="104" w:name="OLE_LINK50"/>
            <w:r>
              <w:rPr>
                <w:rFonts w:ascii="微软雅黑" w:hAnsi="微软雅黑" w:eastAsia="微软雅黑" w:cs="Arial"/>
                <w:kern w:val="0"/>
                <w:szCs w:val="21"/>
              </w:rPr>
              <w:t>sj</w:t>
            </w:r>
            <w:r>
              <w:rPr>
                <w:rFonts w:hint="eastAsia" w:ascii="微软雅黑" w:hAnsi="微软雅黑" w:eastAsia="微软雅黑" w:cs="Arial"/>
                <w:kern w:val="0"/>
                <w:szCs w:val="21"/>
              </w:rPr>
              <w:t>NO</w:t>
            </w:r>
            <w:bookmarkEnd w:id="102"/>
            <w:bookmarkEnd w:id="103"/>
            <w:bookmarkEnd w:id="104"/>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bookmarkStart w:id="105" w:name="OLE_LINK48"/>
            <w:r>
              <w:rPr>
                <w:rFonts w:hint="eastAsia" w:ascii="微软雅黑" w:hAnsi="微软雅黑" w:eastAsia="微软雅黑" w:cs="Arial"/>
                <w:kern w:val="0"/>
                <w:szCs w:val="21"/>
              </w:rPr>
              <w:t>NO实测浓度值</w:t>
            </w:r>
            <w:bookmarkEnd w:id="105"/>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宋体"/>
                <w:kern w:val="0"/>
                <w:szCs w:val="21"/>
              </w:rPr>
              <w:t>10</w:t>
            </w:r>
            <w:r>
              <w:rPr>
                <w:rFonts w:ascii="微软雅黑" w:hAnsi="微软雅黑" w:eastAsia="微软雅黑" w:cs="宋体"/>
                <w:kern w:val="0"/>
                <w:szCs w:val="21"/>
                <w:vertAlign w:val="superscript"/>
              </w:rPr>
              <w:t>-6</w:t>
            </w:r>
            <w:r>
              <w:rPr>
                <w:rFonts w:ascii="微软雅黑" w:hAnsi="微软雅黑" w:eastAsia="微软雅黑" w:cs="Arial"/>
                <w:kern w:val="0"/>
                <w:szCs w:val="21"/>
              </w:rPr>
              <w:t>vol</w:t>
            </w:r>
          </w:p>
        </w:tc>
      </w:tr>
      <w:tr>
        <w:tblPrEx>
          <w:tblCellMar>
            <w:top w:w="0" w:type="dxa"/>
            <w:left w:w="108" w:type="dxa"/>
            <w:bottom w:w="0" w:type="dxa"/>
            <w:right w:w="108" w:type="dxa"/>
          </w:tblCellMar>
        </w:tblPrEx>
        <w:trPr>
          <w:trHeight w:val="31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bz</w:t>
            </w:r>
            <w:r>
              <w:rPr>
                <w:rFonts w:hint="eastAsia" w:ascii="微软雅黑" w:hAnsi="微软雅黑" w:eastAsia="微软雅黑" w:cs="Arial"/>
                <w:kern w:val="0"/>
                <w:szCs w:val="21"/>
              </w:rPr>
              <w:t>HC</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HC标气浓度值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宋体"/>
                <w:kern w:val="0"/>
                <w:szCs w:val="21"/>
              </w:rPr>
              <w:t>10</w:t>
            </w:r>
            <w:r>
              <w:rPr>
                <w:rFonts w:ascii="微软雅黑" w:hAnsi="微软雅黑" w:eastAsia="微软雅黑" w:cs="宋体"/>
                <w:kern w:val="0"/>
                <w:szCs w:val="21"/>
                <w:vertAlign w:val="superscript"/>
              </w:rPr>
              <w:t>-6</w:t>
            </w:r>
            <w:r>
              <w:rPr>
                <w:rFonts w:ascii="微软雅黑" w:hAnsi="微软雅黑" w:eastAsia="微软雅黑" w:cs="Arial"/>
                <w:kern w:val="0"/>
                <w:szCs w:val="21"/>
              </w:rPr>
              <w:t>vol</w:t>
            </w:r>
          </w:p>
        </w:tc>
      </w:tr>
      <w:tr>
        <w:tblPrEx>
          <w:tblCellMar>
            <w:top w:w="0" w:type="dxa"/>
            <w:left w:w="108" w:type="dxa"/>
            <w:bottom w:w="0" w:type="dxa"/>
            <w:right w:w="108" w:type="dxa"/>
          </w:tblCellMar>
        </w:tblPrEx>
        <w:trPr>
          <w:trHeight w:val="30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sj</w:t>
            </w:r>
            <w:r>
              <w:rPr>
                <w:rFonts w:hint="eastAsia" w:ascii="微软雅黑" w:hAnsi="微软雅黑" w:eastAsia="微软雅黑" w:cs="Arial"/>
                <w:kern w:val="0"/>
                <w:szCs w:val="21"/>
              </w:rPr>
              <w:t>HC</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HC实测浓度值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宋体"/>
                <w:kern w:val="0"/>
                <w:szCs w:val="21"/>
              </w:rPr>
              <w:t>10</w:t>
            </w:r>
            <w:r>
              <w:rPr>
                <w:rFonts w:ascii="微软雅黑" w:hAnsi="微软雅黑" w:eastAsia="微软雅黑" w:cs="宋体"/>
                <w:kern w:val="0"/>
                <w:szCs w:val="21"/>
                <w:vertAlign w:val="superscript"/>
              </w:rPr>
              <w:t>-6</w:t>
            </w:r>
            <w:r>
              <w:rPr>
                <w:rFonts w:ascii="微软雅黑" w:hAnsi="微软雅黑" w:eastAsia="微软雅黑" w:cs="Arial"/>
                <w:kern w:val="0"/>
                <w:szCs w:val="21"/>
              </w:rPr>
              <w:t>vol</w:t>
            </w:r>
          </w:p>
        </w:tc>
      </w:tr>
      <w:tr>
        <w:tblPrEx>
          <w:tblCellMar>
            <w:top w:w="0" w:type="dxa"/>
            <w:left w:w="108" w:type="dxa"/>
            <w:bottom w:w="0" w:type="dxa"/>
            <w:right w:w="108" w:type="dxa"/>
          </w:tblCellMar>
        </w:tblPrEx>
        <w:trPr>
          <w:trHeight w:val="30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bz</w:t>
            </w:r>
            <w:r>
              <w:rPr>
                <w:rFonts w:hint="eastAsia" w:ascii="微软雅黑" w:hAnsi="微软雅黑" w:eastAsia="微软雅黑" w:cs="Arial"/>
                <w:kern w:val="0"/>
                <w:szCs w:val="21"/>
              </w:rPr>
              <w:t>O2</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O</w:t>
            </w:r>
            <w:r>
              <w:rPr>
                <w:rFonts w:hint="eastAsia" w:ascii="微软雅黑" w:hAnsi="微软雅黑" w:eastAsia="微软雅黑" w:cs="Arial"/>
                <w:kern w:val="0"/>
                <w:szCs w:val="21"/>
                <w:vertAlign w:val="subscript"/>
              </w:rPr>
              <w:t>2</w:t>
            </w:r>
            <w:r>
              <w:rPr>
                <w:rFonts w:hint="eastAsia" w:ascii="微软雅黑" w:hAnsi="微软雅黑" w:eastAsia="微软雅黑" w:cs="Arial"/>
                <w:kern w:val="0"/>
                <w:szCs w:val="21"/>
              </w:rPr>
              <w:t>标气浓度值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%vol</w:t>
            </w:r>
          </w:p>
        </w:tc>
      </w:tr>
      <w:tr>
        <w:tblPrEx>
          <w:tblCellMar>
            <w:top w:w="0" w:type="dxa"/>
            <w:left w:w="108" w:type="dxa"/>
            <w:bottom w:w="0" w:type="dxa"/>
            <w:right w:w="108" w:type="dxa"/>
          </w:tblCellMar>
        </w:tblPrEx>
        <w:trPr>
          <w:trHeight w:val="30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sj</w:t>
            </w:r>
            <w:r>
              <w:rPr>
                <w:rFonts w:hint="eastAsia" w:ascii="微软雅黑" w:hAnsi="微软雅黑" w:eastAsia="微软雅黑" w:cs="Arial"/>
                <w:kern w:val="0"/>
                <w:szCs w:val="21"/>
              </w:rPr>
              <w:t>O2</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O</w:t>
            </w:r>
            <w:r>
              <w:rPr>
                <w:rFonts w:hint="eastAsia" w:ascii="微软雅黑" w:hAnsi="微软雅黑" w:eastAsia="微软雅黑" w:cs="Arial"/>
                <w:kern w:val="0"/>
                <w:szCs w:val="21"/>
                <w:vertAlign w:val="subscript"/>
              </w:rPr>
              <w:t>2</w:t>
            </w:r>
            <w:r>
              <w:rPr>
                <w:rFonts w:hint="eastAsia" w:ascii="微软雅黑" w:hAnsi="微软雅黑" w:eastAsia="微软雅黑" w:cs="Arial"/>
                <w:kern w:val="0"/>
                <w:szCs w:val="21"/>
              </w:rPr>
              <w:t>实测浓度值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%vol</w:t>
            </w:r>
          </w:p>
        </w:tc>
      </w:tr>
      <w:tr>
        <w:tblPrEx>
          <w:tblCellMar>
            <w:top w:w="0" w:type="dxa"/>
            <w:left w:w="108" w:type="dxa"/>
            <w:bottom w:w="0" w:type="dxa"/>
            <w:right w:w="108" w:type="dxa"/>
          </w:tblCellMar>
        </w:tblPrEx>
        <w:trPr>
          <w:trHeight w:val="30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sj</w:t>
            </w:r>
            <w:r>
              <w:rPr>
                <w:rFonts w:hint="eastAsia" w:ascii="微软雅黑" w:hAnsi="微软雅黑" w:eastAsia="微软雅黑" w:cs="Arial"/>
                <w:kern w:val="0"/>
                <w:szCs w:val="21"/>
              </w:rPr>
              <w:t>PEF</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名义丙烷当量系数</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p>
        </w:tc>
      </w:tr>
      <w:tr>
        <w:tblPrEx>
          <w:tblCellMar>
            <w:top w:w="0" w:type="dxa"/>
            <w:left w:w="108" w:type="dxa"/>
            <w:bottom w:w="0" w:type="dxa"/>
            <w:right w:w="108" w:type="dxa"/>
          </w:tblCellMar>
        </w:tblPrEx>
        <w:trPr>
          <w:trHeight w:val="30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bz</w:t>
            </w:r>
            <w:r>
              <w:rPr>
                <w:rFonts w:hint="eastAsia" w:ascii="微软雅黑" w:hAnsi="微软雅黑" w:eastAsia="微软雅黑" w:cs="Arial"/>
                <w:kern w:val="0"/>
                <w:szCs w:val="21"/>
              </w:rPr>
              <w:t>C3H8</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标气丙烷浓度值</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宋体"/>
                <w:kern w:val="0"/>
                <w:szCs w:val="21"/>
              </w:rPr>
              <w:t>10</w:t>
            </w:r>
            <w:r>
              <w:rPr>
                <w:rFonts w:ascii="微软雅黑" w:hAnsi="微软雅黑" w:eastAsia="微软雅黑" w:cs="宋体"/>
                <w:kern w:val="0"/>
                <w:szCs w:val="21"/>
                <w:vertAlign w:val="superscript"/>
              </w:rPr>
              <w:t>-6</w:t>
            </w:r>
            <w:r>
              <w:rPr>
                <w:rFonts w:hint="eastAsia" w:ascii="微软雅黑" w:hAnsi="微软雅黑" w:eastAsia="微软雅黑" w:cs="Arial"/>
                <w:kern w:val="0"/>
                <w:szCs w:val="21"/>
              </w:rPr>
              <w:t>vol</w:t>
            </w:r>
          </w:p>
        </w:tc>
      </w:tr>
      <w:tr>
        <w:tblPrEx>
          <w:tblCellMar>
            <w:top w:w="0" w:type="dxa"/>
            <w:left w:w="108" w:type="dxa"/>
            <w:bottom w:w="0" w:type="dxa"/>
            <w:right w:w="108" w:type="dxa"/>
          </w:tblCellMar>
        </w:tblPrEx>
        <w:trPr>
          <w:trHeight w:val="30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jcjg</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校准结果</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1表示成功，0表示失败</w:t>
            </w:r>
          </w:p>
        </w:tc>
      </w:tr>
      <w:tr>
        <w:tblPrEx>
          <w:tblCellMar>
            <w:top w:w="0" w:type="dxa"/>
            <w:left w:w="108" w:type="dxa"/>
            <w:bottom w:w="0" w:type="dxa"/>
            <w:right w:w="108" w:type="dxa"/>
          </w:tblCellMar>
        </w:tblPrEx>
        <w:trPr>
          <w:trHeight w:val="30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kssj</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校准开始时间</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CellMar>
            <w:top w:w="0" w:type="dxa"/>
            <w:left w:w="108" w:type="dxa"/>
            <w:bottom w:w="0" w:type="dxa"/>
            <w:right w:w="108" w:type="dxa"/>
          </w:tblCellMar>
        </w:tblPrEx>
        <w:trPr>
          <w:trHeight w:val="30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jssj</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校准结束时间</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CellMar>
            <w:top w:w="0" w:type="dxa"/>
            <w:left w:w="108" w:type="dxa"/>
            <w:bottom w:w="0" w:type="dxa"/>
            <w:right w:w="108" w:type="dxa"/>
          </w:tblCellMar>
        </w:tblPrEx>
        <w:trPr>
          <w:trHeight w:val="303" w:hRule="atLeast"/>
        </w:trPr>
        <w:tc>
          <w:tcPr>
            <w:tcW w:w="1863"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bz</w:t>
            </w:r>
          </w:p>
        </w:tc>
        <w:tc>
          <w:tcPr>
            <w:tcW w:w="2145"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备注</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34"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100</w:t>
            </w:r>
          </w:p>
        </w:tc>
        <w:tc>
          <w:tcPr>
            <w:tcW w:w="2739"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p>
        </w:tc>
      </w:tr>
      <w:tr>
        <w:tblPrEx>
          <w:tblCellMar>
            <w:top w:w="0" w:type="dxa"/>
            <w:left w:w="108" w:type="dxa"/>
            <w:bottom w:w="0" w:type="dxa"/>
            <w:right w:w="108" w:type="dxa"/>
          </w:tblCellMar>
        </w:tblPrEx>
        <w:trPr>
          <w:trHeight w:val="303" w:hRule="atLeast"/>
        </w:trPr>
        <w:tc>
          <w:tcPr>
            <w:tcW w:w="90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b/>
                <w:szCs w:val="21"/>
              </w:rPr>
              <w:t>返回：xml字符串 (&lt;root&gt;&lt;result&gt;&lt;/result&gt;&lt;info&gt;&lt;/info&gt;&lt;/root&gt;)</w:t>
            </w:r>
          </w:p>
        </w:tc>
      </w:tr>
      <w:tr>
        <w:tblPrEx>
          <w:tblCellMar>
            <w:top w:w="0" w:type="dxa"/>
            <w:left w:w="108" w:type="dxa"/>
            <w:bottom w:w="0" w:type="dxa"/>
            <w:right w:w="108" w:type="dxa"/>
          </w:tblCellMar>
        </w:tblPrEx>
        <w:trPr>
          <w:trHeight w:val="303" w:hRule="atLeast"/>
        </w:trPr>
        <w:tc>
          <w:tcPr>
            <w:tcW w:w="90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widowControl/>
              <w:snapToGrid w:val="0"/>
              <w:spacing w:before="62" w:beforeLines="20"/>
              <w:rPr>
                <w:rFonts w:ascii="微软雅黑" w:hAnsi="微软雅黑" w:eastAsia="微软雅黑" w:cs="宋体"/>
                <w:b/>
                <w:szCs w:val="21"/>
              </w:rPr>
            </w:pPr>
            <w:r>
              <w:rPr>
                <w:rFonts w:hint="eastAsia" w:ascii="微软雅黑" w:hAnsi="微软雅黑" w:eastAsia="微软雅黑" w:cs="宋体"/>
                <w:kern w:val="0"/>
                <w:szCs w:val="21"/>
              </w:rPr>
              <w:t>成功则result为1，否则为0，成功时info为空，否则是失败的信息。</w:t>
            </w:r>
          </w:p>
        </w:tc>
      </w:tr>
      <w:tr>
        <w:tblPrEx>
          <w:tblCellMar>
            <w:top w:w="0" w:type="dxa"/>
            <w:left w:w="108" w:type="dxa"/>
            <w:bottom w:w="0" w:type="dxa"/>
            <w:right w:w="108" w:type="dxa"/>
          </w:tblCellMar>
        </w:tblPrEx>
        <w:trPr>
          <w:trHeight w:val="303" w:hRule="atLeast"/>
        </w:trPr>
        <w:tc>
          <w:tcPr>
            <w:tcW w:w="90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widowControl/>
              <w:snapToGrid w:val="0"/>
              <w:spacing w:before="62" w:beforeLines="20"/>
              <w:rPr>
                <w:rFonts w:ascii="微软雅黑" w:hAnsi="微软雅黑" w:eastAsia="微软雅黑" w:cs="宋体"/>
                <w:b/>
                <w:szCs w:val="21"/>
              </w:rPr>
            </w:pPr>
            <w:r>
              <w:rPr>
                <w:rFonts w:hint="eastAsia" w:ascii="微软雅黑" w:hAnsi="微软雅黑" w:eastAsia="微软雅黑" w:cs="宋体"/>
                <w:b/>
                <w:szCs w:val="21"/>
              </w:rPr>
              <w:t>调用时机：</w:t>
            </w:r>
          </w:p>
        </w:tc>
      </w:tr>
      <w:tr>
        <w:tblPrEx>
          <w:tblCellMar>
            <w:top w:w="0" w:type="dxa"/>
            <w:left w:w="108" w:type="dxa"/>
            <w:bottom w:w="0" w:type="dxa"/>
            <w:right w:w="108" w:type="dxa"/>
          </w:tblCellMar>
        </w:tblPrEx>
        <w:trPr>
          <w:trHeight w:val="303" w:hRule="atLeast"/>
        </w:trPr>
        <w:tc>
          <w:tcPr>
            <w:tcW w:w="90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测站按要求定期进行五气分析仪的校准或设备检查不通过时进行设备校准，利用高标气体进行校准后，再利用高标和低标气体进行检查。检测工控软件提供上报信息的操作界面，标气值手工输入，实测值自动获取。</w:t>
            </w:r>
          </w:p>
        </w:tc>
      </w:tr>
      <w:tr>
        <w:tblPrEx>
          <w:tblCellMar>
            <w:top w:w="0" w:type="dxa"/>
            <w:left w:w="108" w:type="dxa"/>
            <w:bottom w:w="0" w:type="dxa"/>
            <w:right w:w="108" w:type="dxa"/>
          </w:tblCellMar>
        </w:tblPrEx>
        <w:trPr>
          <w:trHeight w:val="303" w:hRule="atLeast"/>
        </w:trPr>
        <w:tc>
          <w:tcPr>
            <w:tcW w:w="90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widowControl/>
              <w:snapToGrid w:val="0"/>
              <w:spacing w:before="62" w:beforeLines="20"/>
              <w:rPr>
                <w:rFonts w:ascii="微软雅黑" w:hAnsi="微软雅黑" w:eastAsia="微软雅黑" w:cs="宋体"/>
                <w:color w:val="FF0000"/>
                <w:kern w:val="0"/>
                <w:szCs w:val="21"/>
              </w:rPr>
            </w:pPr>
            <w:r>
              <w:rPr>
                <w:rFonts w:hint="eastAsia" w:ascii="微软雅黑" w:hAnsi="微软雅黑" w:eastAsia="微软雅黑" w:cs="宋体"/>
                <w:kern w:val="0"/>
                <w:szCs w:val="21"/>
              </w:rPr>
              <w:t>备注：标气需要单独做了之后缓存到本地，然后五气做完之后一起上传</w:t>
            </w:r>
          </w:p>
          <w:p>
            <w:pPr>
              <w:widowControl/>
              <w:snapToGrid w:val="0"/>
              <w:spacing w:before="62" w:beforeLines="20"/>
              <w:rPr>
                <w:rFonts w:ascii="微软雅黑" w:hAnsi="微软雅黑" w:eastAsia="微软雅黑" w:cs="宋体"/>
                <w:kern w:val="0"/>
                <w:szCs w:val="21"/>
              </w:rPr>
            </w:pPr>
          </w:p>
        </w:tc>
      </w:tr>
    </w:tbl>
    <w:p>
      <w:bookmarkStart w:id="106" w:name="_Toc319936158"/>
    </w:p>
    <w:p>
      <w:pPr>
        <w:pStyle w:val="4"/>
        <w:rPr>
          <w:rFonts w:ascii="微软雅黑" w:hAnsi="微软雅黑"/>
        </w:rPr>
      </w:pPr>
      <w:bookmarkStart w:id="107" w:name="_Toc313959985"/>
      <w:bookmarkStart w:id="108" w:name="_Toc509571661"/>
      <w:bookmarkStart w:id="109" w:name="_Toc22027541"/>
      <w:bookmarkStart w:id="110" w:name="_Toc319936149"/>
      <w:bookmarkStart w:id="111" w:name="OLE_LINK182"/>
      <w:r>
        <w:rPr>
          <w:rFonts w:hint="eastAsia" w:ascii="微软雅黑" w:hAnsi="微软雅黑"/>
        </w:rPr>
        <w:t>流量计设备自检结果接口</w:t>
      </w:r>
      <w:bookmarkEnd w:id="107"/>
      <w:bookmarkEnd w:id="108"/>
      <w:bookmarkEnd w:id="109"/>
      <w:bookmarkEnd w:id="110"/>
    </w:p>
    <w:bookmarkEnd w:id="111"/>
    <w:tbl>
      <w:tblPr>
        <w:tblStyle w:val="20"/>
        <w:tblW w:w="92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8"/>
        <w:gridCol w:w="2454"/>
        <w:gridCol w:w="1217"/>
        <w:gridCol w:w="1304"/>
        <w:gridCol w:w="2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86" w:type="dxa"/>
            <w:gridSpan w:val="5"/>
            <w:shd w:val="clear" w:color="auto" w:fill="auto"/>
            <w:noWrap/>
            <w:vAlign w:val="center"/>
          </w:tcPr>
          <w:p>
            <w:pPr>
              <w:snapToGrid w:val="0"/>
              <w:spacing w:before="62" w:beforeLines="20"/>
              <w:rPr>
                <w:rFonts w:ascii="宋体" w:hAnsi="宋体"/>
                <w:szCs w:val="21"/>
              </w:rPr>
            </w:pPr>
            <w:r>
              <w:rPr>
                <w:rFonts w:hint="eastAsia" w:ascii="宋体" w:hAnsi="宋体"/>
                <w:b/>
                <w:szCs w:val="21"/>
              </w:rPr>
              <w:t>接口定义：</w:t>
            </w:r>
            <w:r>
              <w:rPr>
                <w:rFonts w:ascii="宋体" w:hAnsi="宋体" w:cs="Courier New"/>
                <w:kern w:val="0"/>
                <w:sz w:val="20"/>
                <w:szCs w:val="20"/>
              </w:rPr>
              <w:t>lljzj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86" w:type="dxa"/>
            <w:gridSpan w:val="5"/>
            <w:shd w:val="clear" w:color="auto" w:fill="auto"/>
            <w:noWrap/>
            <w:vAlign w:val="center"/>
          </w:tcPr>
          <w:p>
            <w:pPr>
              <w:snapToGrid w:val="0"/>
              <w:spacing w:before="62" w:beforeLines="20"/>
              <w:rPr>
                <w:rFonts w:ascii="宋体" w:hAnsi="宋体"/>
                <w:szCs w:val="21"/>
              </w:rPr>
            </w:pPr>
            <w:r>
              <w:rPr>
                <w:rFonts w:hint="eastAsia" w:ascii="宋体" w:hAnsi="宋体"/>
                <w:b/>
                <w:szCs w:val="21"/>
              </w:rPr>
              <w:t>接口描述：</w:t>
            </w:r>
            <w:r>
              <w:rPr>
                <w:rFonts w:hint="eastAsia" w:ascii="宋体" w:hAnsi="宋体"/>
                <w:szCs w:val="21"/>
              </w:rPr>
              <w:t>主要用于上传流量计设备自检结果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86" w:type="dxa"/>
            <w:gridSpan w:val="5"/>
            <w:shd w:val="clear" w:color="auto" w:fill="auto"/>
            <w:noWrap/>
            <w:vAlign w:val="center"/>
          </w:tcPr>
          <w:p>
            <w:pPr>
              <w:snapToGrid w:val="0"/>
              <w:spacing w:before="62" w:beforeLines="20"/>
              <w:rPr>
                <w:rFonts w:ascii="宋体" w:hAnsi="宋体"/>
                <w:b/>
                <w:szCs w:val="21"/>
              </w:rPr>
            </w:pPr>
            <w:r>
              <w:rPr>
                <w:rFonts w:hint="eastAsia" w:ascii="宋体" w:hAnsi="宋体"/>
                <w:b/>
                <w:szCs w:val="21"/>
              </w:rPr>
              <w:t>接口参数：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798" w:type="dxa"/>
            <w:shd w:val="clear" w:color="auto" w:fill="auto"/>
            <w:noWrap/>
            <w:vAlign w:val="center"/>
          </w:tcPr>
          <w:p>
            <w:pPr>
              <w:widowControl/>
              <w:snapToGrid w:val="0"/>
              <w:spacing w:before="62" w:beforeLines="20"/>
              <w:jc w:val="center"/>
              <w:rPr>
                <w:rFonts w:ascii="宋体" w:hAnsi="宋体" w:cs="宋体"/>
                <w:kern w:val="0"/>
                <w:szCs w:val="21"/>
              </w:rPr>
            </w:pPr>
            <w:r>
              <w:rPr>
                <w:rFonts w:hint="eastAsia" w:ascii="宋体" w:hAnsi="宋体" w:cs="宋体"/>
                <w:kern w:val="0"/>
                <w:szCs w:val="21"/>
              </w:rPr>
              <w:t>参数名称</w:t>
            </w:r>
          </w:p>
        </w:tc>
        <w:tc>
          <w:tcPr>
            <w:tcW w:w="2454" w:type="dxa"/>
            <w:shd w:val="clear" w:color="auto" w:fill="auto"/>
            <w:noWrap/>
            <w:vAlign w:val="center"/>
          </w:tcPr>
          <w:p>
            <w:pPr>
              <w:widowControl/>
              <w:snapToGrid w:val="0"/>
              <w:spacing w:before="62" w:beforeLines="20"/>
              <w:jc w:val="center"/>
              <w:rPr>
                <w:rFonts w:ascii="宋体" w:hAnsi="宋体" w:cs="宋体"/>
                <w:kern w:val="0"/>
                <w:szCs w:val="21"/>
              </w:rPr>
            </w:pPr>
            <w:r>
              <w:rPr>
                <w:rFonts w:hint="eastAsia" w:ascii="宋体" w:hAnsi="宋体" w:cs="宋体"/>
                <w:kern w:val="0"/>
                <w:szCs w:val="21"/>
              </w:rPr>
              <w:t>参数描述</w:t>
            </w:r>
          </w:p>
        </w:tc>
        <w:tc>
          <w:tcPr>
            <w:tcW w:w="1217" w:type="dxa"/>
            <w:shd w:val="clear" w:color="auto" w:fill="auto"/>
            <w:noWrap/>
            <w:vAlign w:val="center"/>
          </w:tcPr>
          <w:p>
            <w:pPr>
              <w:widowControl/>
              <w:snapToGrid w:val="0"/>
              <w:spacing w:before="62" w:beforeLines="20"/>
              <w:jc w:val="center"/>
              <w:rPr>
                <w:rFonts w:ascii="宋体" w:hAnsi="宋体" w:cs="宋体"/>
                <w:kern w:val="0"/>
                <w:szCs w:val="21"/>
              </w:rPr>
            </w:pPr>
            <w:r>
              <w:rPr>
                <w:rFonts w:hint="eastAsia" w:ascii="宋体" w:hAnsi="宋体" w:cs="宋体"/>
                <w:kern w:val="0"/>
                <w:szCs w:val="21"/>
              </w:rPr>
              <w:t>数据类型</w:t>
            </w:r>
          </w:p>
        </w:tc>
        <w:tc>
          <w:tcPr>
            <w:tcW w:w="1304" w:type="dxa"/>
            <w:shd w:val="clear" w:color="auto" w:fill="auto"/>
            <w:noWrap/>
            <w:vAlign w:val="center"/>
          </w:tcPr>
          <w:p>
            <w:pPr>
              <w:widowControl/>
              <w:snapToGrid w:val="0"/>
              <w:spacing w:before="62" w:beforeLines="20"/>
              <w:jc w:val="center"/>
              <w:rPr>
                <w:rFonts w:ascii="宋体" w:hAnsi="宋体" w:cs="宋体"/>
                <w:kern w:val="0"/>
                <w:szCs w:val="21"/>
              </w:rPr>
            </w:pPr>
            <w:r>
              <w:rPr>
                <w:rFonts w:hint="eastAsia" w:ascii="宋体" w:hAnsi="宋体"/>
                <w:szCs w:val="21"/>
              </w:rPr>
              <w:t>长度/精度</w:t>
            </w:r>
          </w:p>
        </w:tc>
        <w:tc>
          <w:tcPr>
            <w:tcW w:w="2513" w:type="dxa"/>
            <w:vAlign w:val="center"/>
          </w:tcPr>
          <w:p>
            <w:pPr>
              <w:snapToGrid w:val="0"/>
              <w:spacing w:before="62" w:beforeLines="20"/>
              <w:jc w:val="center"/>
              <w:rPr>
                <w:rFonts w:ascii="宋体" w:hAnsi="宋体"/>
                <w:szCs w:val="21"/>
              </w:rPr>
            </w:pPr>
            <w:r>
              <w:rPr>
                <w:rFonts w:hint="eastAsia" w:ascii="宋体" w:hAnsi="宋体"/>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798" w:type="dxa"/>
            <w:shd w:val="clear" w:color="auto" w:fill="auto"/>
            <w:noWrap/>
            <w:vAlign w:val="center"/>
          </w:tcPr>
          <w:p>
            <w:pPr>
              <w:snapToGrid w:val="0"/>
              <w:spacing w:before="62" w:beforeLines="20"/>
              <w:rPr>
                <w:rFonts w:ascii="宋体" w:hAnsi="宋体" w:cs="Arial"/>
                <w:kern w:val="0"/>
                <w:szCs w:val="21"/>
              </w:rPr>
            </w:pPr>
            <w:r>
              <w:rPr>
                <w:rFonts w:hint="eastAsia" w:ascii="微软雅黑" w:hAnsi="微软雅黑" w:eastAsia="微软雅黑" w:cs="Arial"/>
                <w:kern w:val="0"/>
                <w:szCs w:val="21"/>
              </w:rPr>
              <w:t>accessToken</w:t>
            </w:r>
          </w:p>
        </w:tc>
        <w:tc>
          <w:tcPr>
            <w:tcW w:w="2454" w:type="dxa"/>
            <w:shd w:val="clear" w:color="auto" w:fill="auto"/>
            <w:noWrap/>
            <w:vAlign w:val="center"/>
          </w:tcPr>
          <w:p>
            <w:pPr>
              <w:snapToGrid w:val="0"/>
              <w:spacing w:before="62" w:beforeLines="20"/>
              <w:rPr>
                <w:rFonts w:ascii="宋体" w:hAnsi="宋体" w:cs="Arial"/>
                <w:kern w:val="0"/>
                <w:szCs w:val="21"/>
              </w:rPr>
            </w:pPr>
            <w:r>
              <w:rPr>
                <w:rFonts w:hint="eastAsia" w:ascii="微软雅黑" w:hAnsi="微软雅黑" w:eastAsia="微软雅黑" w:cs="Arial"/>
                <w:kern w:val="0"/>
                <w:szCs w:val="21"/>
              </w:rPr>
              <w:t>访问令牌</w:t>
            </w:r>
          </w:p>
        </w:tc>
        <w:tc>
          <w:tcPr>
            <w:tcW w:w="1217" w:type="dxa"/>
            <w:shd w:val="clear" w:color="auto" w:fill="auto"/>
            <w:noWrap/>
            <w:vAlign w:val="center"/>
          </w:tcPr>
          <w:p>
            <w:pPr>
              <w:snapToGrid w:val="0"/>
              <w:spacing w:before="62" w:beforeLines="20"/>
              <w:rPr>
                <w:rFonts w:ascii="宋体" w:hAnsi="宋体" w:cs="Arial"/>
                <w:kern w:val="0"/>
                <w:szCs w:val="21"/>
              </w:rPr>
            </w:pPr>
            <w:r>
              <w:rPr>
                <w:rFonts w:ascii="微软雅黑" w:hAnsi="微软雅黑" w:eastAsia="微软雅黑" w:cs="Arial"/>
                <w:kern w:val="0"/>
                <w:szCs w:val="21"/>
              </w:rPr>
              <w:t>字符串</w:t>
            </w:r>
          </w:p>
        </w:tc>
        <w:tc>
          <w:tcPr>
            <w:tcW w:w="1304" w:type="dxa"/>
            <w:shd w:val="clear" w:color="auto" w:fill="auto"/>
            <w:noWrap/>
            <w:vAlign w:val="center"/>
          </w:tcPr>
          <w:p>
            <w:pPr>
              <w:snapToGrid w:val="0"/>
              <w:spacing w:before="62" w:beforeLines="20"/>
              <w:rPr>
                <w:rFonts w:ascii="宋体" w:hAnsi="宋体" w:cs="Arial"/>
                <w:kern w:val="0"/>
                <w:szCs w:val="21"/>
              </w:rPr>
            </w:pPr>
            <w:r>
              <w:rPr>
                <w:rFonts w:hint="eastAsia" w:ascii="微软雅黑" w:hAnsi="微软雅黑" w:eastAsia="微软雅黑" w:cs="Arial"/>
                <w:kern w:val="0"/>
                <w:szCs w:val="21"/>
              </w:rPr>
              <w:t>50</w:t>
            </w:r>
          </w:p>
        </w:tc>
        <w:tc>
          <w:tcPr>
            <w:tcW w:w="2513" w:type="dxa"/>
            <w:vAlign w:val="center"/>
          </w:tcPr>
          <w:p>
            <w:pPr>
              <w:snapToGrid w:val="0"/>
              <w:spacing w:before="62" w:beforeLines="20"/>
              <w:rPr>
                <w:rFonts w:ascii="宋体" w:hAnsi="宋体" w:cs="Arial"/>
                <w:kern w:val="0"/>
                <w:szCs w:val="21"/>
              </w:rPr>
            </w:pPr>
            <w:r>
              <w:rPr>
                <w:rFonts w:hint="eastAsia" w:ascii="微软雅黑" w:hAnsi="微软雅黑" w:eastAsia="微软雅黑"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j</w:t>
            </w:r>
            <w:r>
              <w:rPr>
                <w:rFonts w:ascii="微软雅黑" w:hAnsi="微软雅黑" w:eastAsia="微软雅黑" w:cs="Arial"/>
                <w:kern w:val="0"/>
                <w:szCs w:val="21"/>
              </w:rPr>
              <w:t>qglljcjg</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集气管流量检查结果</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L/s</w:t>
            </w:r>
            <w:r>
              <w:rPr>
                <w:rFonts w:hint="eastAsia" w:ascii="微软雅黑" w:hAnsi="微软雅黑" w:eastAsia="微软雅黑" w:cs="Arial"/>
                <w:kern w:val="0"/>
                <w:szCs w:val="21"/>
              </w:rPr>
              <w:t>，</w:t>
            </w:r>
            <w:r>
              <w:rPr>
                <w:rFonts w:ascii="微软雅黑" w:hAnsi="微软雅黑" w:eastAsia="微软雅黑" w:cs="Arial"/>
                <w:kern w:val="0"/>
                <w:szCs w:val="21"/>
              </w:rPr>
              <w:t xml:space="preserve">20 s </w:t>
            </w:r>
            <w:r>
              <w:rPr>
                <w:rFonts w:hint="eastAsia" w:ascii="微软雅黑" w:hAnsi="微软雅黑" w:eastAsia="微软雅黑" w:cs="Arial"/>
                <w:kern w:val="0"/>
                <w:szCs w:val="21"/>
              </w:rPr>
              <w:t>的读数平均值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lljylcjcjg</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流量计氧量程检查结果</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%vol</w:t>
            </w:r>
            <w:r>
              <w:rPr>
                <w:rFonts w:hint="eastAsia" w:ascii="微软雅黑" w:hAnsi="微软雅黑" w:eastAsia="微软雅黑" w:cs="Arial"/>
                <w:kern w:val="0"/>
                <w:szCs w:val="21"/>
              </w:rPr>
              <w:t>，</w:t>
            </w:r>
            <w:r>
              <w:rPr>
                <w:rFonts w:ascii="微软雅黑" w:hAnsi="微软雅黑" w:eastAsia="微软雅黑" w:cs="Arial"/>
                <w:kern w:val="0"/>
                <w:szCs w:val="21"/>
              </w:rPr>
              <w:t xml:space="preserve">10 s </w:t>
            </w:r>
            <w:r>
              <w:rPr>
                <w:rFonts w:hint="eastAsia" w:ascii="微软雅黑" w:hAnsi="微软雅黑" w:eastAsia="微软雅黑" w:cs="Arial"/>
                <w:kern w:val="0"/>
                <w:szCs w:val="21"/>
              </w:rPr>
              <w:t>的</w:t>
            </w:r>
            <w:r>
              <w:rPr>
                <w:rFonts w:ascii="微软雅黑" w:hAnsi="微软雅黑" w:eastAsia="微软雅黑" w:cs="Arial"/>
                <w:kern w:val="0"/>
                <w:szCs w:val="21"/>
              </w:rPr>
              <w:t>[O2]</w:t>
            </w:r>
            <w:r>
              <w:rPr>
                <w:rFonts w:hint="eastAsia" w:ascii="微软雅黑" w:hAnsi="微软雅黑" w:eastAsia="微软雅黑" w:cs="Arial"/>
                <w:kern w:val="0"/>
                <w:szCs w:val="21"/>
              </w:rPr>
              <w:t>浓度平均值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yqglcbz</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氧气高量程标值</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数值</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yqglcclz</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氧气高量程测量值</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数值</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yqglcwc</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氧气高量程误差</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数值</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yqdlcbz</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氧气低量程标值</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数值</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yqdlcclz</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氧气低量程测量值</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数值</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yqdlcwc</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氧气低量程误差</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数值</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jcjg</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检查结果</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字符串</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1表示通过，0表示未通过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kssj</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检查开始时间</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字符串</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jssj</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检查结束时间</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字符串</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jc w:val="center"/>
        </w:trPr>
        <w:tc>
          <w:tcPr>
            <w:tcW w:w="1798"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remark</w:t>
            </w:r>
          </w:p>
        </w:tc>
        <w:tc>
          <w:tcPr>
            <w:tcW w:w="245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备注</w:t>
            </w:r>
          </w:p>
        </w:tc>
        <w:tc>
          <w:tcPr>
            <w:tcW w:w="1217"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ascii="微软雅黑" w:hAnsi="微软雅黑" w:eastAsia="微软雅黑" w:cs="Arial"/>
                <w:kern w:val="0"/>
                <w:szCs w:val="21"/>
              </w:rPr>
              <w:t>字符串</w:t>
            </w:r>
          </w:p>
        </w:tc>
        <w:tc>
          <w:tcPr>
            <w:tcW w:w="1304" w:type="dxa"/>
            <w:shd w:val="clear" w:color="auto" w:fill="auto"/>
            <w:noWrap/>
            <w:vAlign w:val="center"/>
          </w:tcPr>
          <w:p>
            <w:pPr>
              <w:snapToGrid w:val="0"/>
              <w:spacing w:before="62" w:beforeLines="20"/>
              <w:ind w:leftChars="-9" w:hanging="18" w:hangingChars="9"/>
              <w:rPr>
                <w:rFonts w:ascii="微软雅黑" w:hAnsi="微软雅黑" w:eastAsia="微软雅黑" w:cs="Arial"/>
                <w:kern w:val="0"/>
                <w:szCs w:val="21"/>
              </w:rPr>
            </w:pPr>
            <w:r>
              <w:rPr>
                <w:rFonts w:hint="eastAsia" w:ascii="微软雅黑" w:hAnsi="微软雅黑" w:eastAsia="微软雅黑" w:cs="Arial"/>
                <w:kern w:val="0"/>
                <w:szCs w:val="21"/>
              </w:rPr>
              <w:t>100</w:t>
            </w:r>
          </w:p>
        </w:tc>
        <w:tc>
          <w:tcPr>
            <w:tcW w:w="2513" w:type="dxa"/>
            <w:vAlign w:val="center"/>
          </w:tcPr>
          <w:p>
            <w:pPr>
              <w:snapToGrid w:val="0"/>
              <w:spacing w:before="62" w:beforeLines="20"/>
              <w:ind w:leftChars="-9" w:hanging="18" w:hangingChars="9"/>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86" w:type="dxa"/>
            <w:gridSpan w:val="5"/>
            <w:shd w:val="clear" w:color="auto" w:fill="auto"/>
            <w:noWrap/>
            <w:vAlign w:val="center"/>
          </w:tcPr>
          <w:p>
            <w:pPr>
              <w:widowControl/>
              <w:snapToGrid w:val="0"/>
              <w:spacing w:before="62" w:beforeLines="20"/>
              <w:rPr>
                <w:rFonts w:ascii="宋体" w:hAnsi="宋体"/>
                <w:szCs w:val="21"/>
              </w:rPr>
            </w:pPr>
            <w:r>
              <w:rPr>
                <w:rFonts w:hint="eastAsia" w:ascii="微软雅黑" w:hAnsi="微软雅黑" w:eastAsia="微软雅黑"/>
                <w:b/>
                <w:szCs w:val="21"/>
              </w:rPr>
              <w:t>返回结果：xml字符串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jc w:val="center"/>
        </w:trPr>
        <w:tc>
          <w:tcPr>
            <w:tcW w:w="9286" w:type="dxa"/>
            <w:gridSpan w:val="5"/>
            <w:shd w:val="clear" w:color="auto" w:fill="auto"/>
            <w:noWrap/>
            <w:vAlign w:val="center"/>
          </w:tcPr>
          <w:p>
            <w:pPr>
              <w:snapToGrid w:val="0"/>
              <w:spacing w:before="62" w:beforeLines="20"/>
              <w:ind w:firstLine="411" w:firstLineChars="196"/>
              <w:jc w:val="left"/>
              <w:rPr>
                <w:rFonts w:ascii="宋体" w:hAnsi="宋体"/>
                <w:szCs w:val="21"/>
              </w:rPr>
            </w:pPr>
            <w:bookmarkStart w:id="112" w:name="OLE_LINK54"/>
            <w:bookmarkStart w:id="113" w:name="OLE_LINK55"/>
            <w:r>
              <w:rPr>
                <w:rFonts w:hint="eastAsia" w:ascii="宋体" w:hAnsi="宋体" w:cs="宋体"/>
                <w:kern w:val="0"/>
                <w:szCs w:val="21"/>
              </w:rPr>
              <w:t>成功则result为1，否则为0，成功时info为空，否则是失败的信息。</w:t>
            </w:r>
            <w:bookmarkEnd w:id="112"/>
            <w:bookmarkEnd w:id="1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86" w:type="dxa"/>
            <w:gridSpan w:val="5"/>
            <w:shd w:val="clear" w:color="auto" w:fill="auto"/>
            <w:noWrap/>
            <w:vAlign w:val="center"/>
          </w:tcPr>
          <w:p>
            <w:pPr>
              <w:widowControl/>
              <w:snapToGrid w:val="0"/>
              <w:spacing w:before="62" w:beforeLines="20"/>
              <w:rPr>
                <w:rFonts w:ascii="宋体" w:hAnsi="宋体"/>
                <w:szCs w:val="21"/>
              </w:rPr>
            </w:pPr>
            <w:r>
              <w:rPr>
                <w:rFonts w:hint="eastAsia" w:ascii="微软雅黑" w:hAnsi="微软雅黑" w:eastAsia="微软雅黑"/>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86" w:type="dxa"/>
            <w:gridSpan w:val="5"/>
            <w:shd w:val="clear" w:color="auto" w:fill="auto"/>
            <w:noWrap/>
            <w:vAlign w:val="center"/>
          </w:tcPr>
          <w:p>
            <w:pPr>
              <w:snapToGrid w:val="0"/>
              <w:spacing w:before="62" w:beforeLines="20"/>
              <w:ind w:firstLine="315" w:firstLineChars="150"/>
              <w:jc w:val="left"/>
              <w:rPr>
                <w:rFonts w:ascii="宋体" w:hAnsi="宋体"/>
                <w:szCs w:val="21"/>
              </w:rPr>
            </w:pPr>
            <w:r>
              <w:rPr>
                <w:rFonts w:hint="eastAsia" w:ascii="宋体" w:hAnsi="宋体"/>
                <w:szCs w:val="21"/>
              </w:rPr>
              <w:t>流量计检查后调用。流量计检查不通过或超过1天未上传检查信息，设备会被锁定。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9286" w:type="dxa"/>
            <w:gridSpan w:val="5"/>
            <w:shd w:val="clear" w:color="auto" w:fill="auto"/>
            <w:noWrap/>
            <w:vAlign w:val="center"/>
          </w:tcPr>
          <w:p>
            <w:pPr>
              <w:snapToGrid w:val="0"/>
              <w:spacing w:before="62" w:beforeLines="20"/>
              <w:ind w:firstLine="315" w:firstLineChars="150"/>
              <w:jc w:val="left"/>
              <w:rPr>
                <w:rFonts w:ascii="宋体" w:hAnsi="宋体"/>
                <w:szCs w:val="21"/>
              </w:rPr>
            </w:pPr>
            <w:r>
              <w:rPr>
                <w:rFonts w:hint="eastAsia" w:ascii="宋体" w:hAnsi="宋体"/>
                <w:szCs w:val="21"/>
              </w:rPr>
              <w:t>备注：每次开机自检调用，并且简易瞬态工况法每辆车检测前也必须调用该接口上传数据，不合格不允许进行车辆检测。</w:t>
            </w:r>
          </w:p>
        </w:tc>
      </w:tr>
    </w:tbl>
    <w:p/>
    <w:p/>
    <w:p>
      <w:pPr>
        <w:pStyle w:val="3"/>
        <w:rPr>
          <w:rFonts w:ascii="微软雅黑" w:hAnsi="微软雅黑" w:eastAsia="微软雅黑"/>
        </w:rPr>
      </w:pPr>
      <w:bookmarkStart w:id="114" w:name="_Toc22027542"/>
      <w:r>
        <w:rPr>
          <w:rFonts w:hint="eastAsia" w:ascii="微软雅黑" w:hAnsi="微软雅黑" w:eastAsia="微软雅黑"/>
        </w:rPr>
        <w:t>检查相关接口</w:t>
      </w:r>
      <w:bookmarkEnd w:id="114"/>
    </w:p>
    <w:p>
      <w:pPr>
        <w:pStyle w:val="4"/>
        <w:rPr>
          <w:rFonts w:ascii="微软雅黑" w:hAnsi="微软雅黑"/>
        </w:rPr>
      </w:pPr>
      <w:bookmarkStart w:id="115" w:name="_Toc22027543"/>
      <w:r>
        <w:rPr>
          <w:rFonts w:hint="eastAsia" w:ascii="微软雅黑" w:hAnsi="微软雅黑"/>
        </w:rPr>
        <w:t>O</w:t>
      </w:r>
      <w:r>
        <w:rPr>
          <w:rFonts w:ascii="微软雅黑" w:hAnsi="微软雅黑"/>
        </w:rPr>
        <w:t>BD</w:t>
      </w:r>
      <w:r>
        <w:rPr>
          <w:rFonts w:hint="eastAsia" w:ascii="微软雅黑" w:hAnsi="微软雅黑"/>
        </w:rPr>
        <w:t>快速检查结果数据上传接口</w:t>
      </w:r>
      <w:bookmarkEnd w:id="115"/>
    </w:p>
    <w:tbl>
      <w:tblPr>
        <w:tblStyle w:val="20"/>
        <w:tblW w:w="92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84"/>
        <w:gridCol w:w="1133"/>
        <w:gridCol w:w="127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方法名：</w:t>
            </w:r>
            <w:commentRangeStart w:id="4"/>
            <w:r>
              <w:rPr>
                <w:rFonts w:ascii="微软雅黑" w:hAnsi="微软雅黑" w:eastAsia="微软雅黑" w:cs="Courier New"/>
                <w:kern w:val="0"/>
                <w:sz w:val="20"/>
                <w:szCs w:val="20"/>
              </w:rPr>
              <w:t>obd</w:t>
            </w:r>
            <w:del w:id="25" w:author="admin" w:date="2019-10-04T16:52:00Z">
              <w:r>
                <w:rPr>
                  <w:rFonts w:ascii="微软雅黑" w:hAnsi="微软雅黑" w:eastAsia="微软雅黑" w:cs="Courier New"/>
                  <w:kern w:val="0"/>
                  <w:sz w:val="20"/>
                  <w:szCs w:val="20"/>
                </w:rPr>
                <w:delText>j</w:delText>
              </w:r>
            </w:del>
            <w:ins w:id="26" w:author="admin" w:date="2019-10-04T16:52:00Z">
              <w:r>
                <w:rPr>
                  <w:rFonts w:hint="eastAsia" w:ascii="微软雅黑" w:hAnsi="微软雅黑" w:eastAsia="微软雅黑" w:cs="Courier New"/>
                  <w:kern w:val="0"/>
                  <w:sz w:val="20"/>
                  <w:szCs w:val="20"/>
                </w:rPr>
                <w:t>J</w:t>
              </w:r>
            </w:ins>
            <w:r>
              <w:rPr>
                <w:rFonts w:ascii="微软雅黑" w:hAnsi="微软雅黑" w:eastAsia="微软雅黑" w:cs="Courier New"/>
                <w:kern w:val="0"/>
                <w:sz w:val="20"/>
                <w:szCs w:val="20"/>
              </w:rPr>
              <w:t>gsj</w:t>
            </w:r>
            <w:commentRangeEnd w:id="4"/>
            <w:r>
              <w:commentReference w:id="4"/>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用途：</w:t>
            </w:r>
            <w:r>
              <w:rPr>
                <w:rFonts w:hint="eastAsia" w:ascii="微软雅黑" w:hAnsi="微软雅黑" w:eastAsia="微软雅黑"/>
                <w:szCs w:val="21"/>
              </w:rPr>
              <w:t>主要用于上传O</w:t>
            </w:r>
            <w:r>
              <w:rPr>
                <w:rFonts w:ascii="微软雅黑" w:hAnsi="微软雅黑" w:eastAsia="微软雅黑"/>
                <w:szCs w:val="21"/>
              </w:rPr>
              <w:t>BD</w:t>
            </w:r>
            <w:r>
              <w:rPr>
                <w:rFonts w:hint="eastAsia" w:ascii="微软雅黑" w:hAnsi="微软雅黑" w:eastAsia="微软雅黑"/>
                <w:szCs w:val="21"/>
              </w:rPr>
              <w:t>检查结果接口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hint="eastAsia" w:ascii="微软雅黑" w:hAnsi="微软雅黑" w:eastAsia="微软雅黑"/>
                <w:b/>
                <w:color w:val="FF0000"/>
                <w:szCs w:val="21"/>
                <w:lang w:val="en-US" w:eastAsia="zh-CN"/>
              </w:rPr>
            </w:pPr>
            <w:r>
              <w:rPr>
                <w:rFonts w:hint="eastAsia" w:ascii="微软雅黑" w:hAnsi="微软雅黑" w:eastAsia="微软雅黑"/>
                <w:b/>
                <w:szCs w:val="21"/>
                <w:lang w:val="en-US" w:eastAsia="zh-CN"/>
              </w:rPr>
              <w:t>注意：</w:t>
            </w:r>
            <w:r>
              <w:rPr>
                <w:rFonts w:hint="eastAsia" w:ascii="微软雅黑" w:hAnsi="微软雅黑" w:eastAsia="微软雅黑"/>
                <w:b/>
                <w:color w:val="FF0000"/>
                <w:szCs w:val="21"/>
                <w:lang w:val="en-US" w:eastAsia="zh-CN"/>
              </w:rPr>
              <w:t>此接口中上传的数据如果有中文，需要把中文URLEncoder成utf-8格式（转换函数为URLEncoder.encode(xmlDoc, "utf-8")</w:t>
            </w:r>
          </w:p>
          <w:p>
            <w:pPr>
              <w:snapToGrid w:val="0"/>
              <w:spacing w:before="62" w:beforeLines="20"/>
              <w:rPr>
                <w:rFonts w:hint="default" w:ascii="微软雅黑" w:hAnsi="微软雅黑" w:eastAsia="微软雅黑"/>
                <w:b/>
                <w:color w:val="FF0000"/>
                <w:szCs w:val="21"/>
                <w:lang w:val="en-US" w:eastAsia="zh-CN"/>
              </w:rPr>
            </w:pPr>
            <w:r>
              <w:rPr>
                <w:rFonts w:hint="eastAsia" w:ascii="微软雅黑" w:hAnsi="微软雅黑" w:eastAsia="微软雅黑"/>
                <w:b/>
                <w:color w:val="FF0000"/>
                <w:szCs w:val="21"/>
                <w:lang w:val="en-US" w:eastAsia="zh-CN"/>
              </w:rPr>
              <w:t>如：fdjkzdycid为“不支持”，则转为%E4%B8%8D%E6%94%AF%E6%8C%81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1984"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133"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276"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szCs w:val="21"/>
              </w:rPr>
              <w:t>长度/精度</w:t>
            </w:r>
          </w:p>
        </w:tc>
        <w:tc>
          <w:tcPr>
            <w:tcW w:w="2835" w:type="dxa"/>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hint="default" w:ascii="微软雅黑" w:hAnsi="微软雅黑" w:eastAsia="微软雅黑" w:cs="Arial"/>
                <w:kern w:val="0"/>
                <w:szCs w:val="21"/>
                <w:lang w:val="en-US" w:eastAsia="zh-CN"/>
              </w:rPr>
            </w:pPr>
            <w:commentRangeStart w:id="5"/>
            <w:r>
              <w:rPr>
                <w:rFonts w:hint="eastAsia" w:ascii="微软雅黑" w:hAnsi="微软雅黑" w:eastAsia="微软雅黑" w:cs="Arial"/>
                <w:kern w:val="0"/>
                <w:szCs w:val="21"/>
                <w:lang w:val="en-US" w:eastAsia="zh-CN"/>
              </w:rPr>
              <w:t>lsh</w:t>
            </w:r>
          </w:p>
        </w:tc>
        <w:tc>
          <w:tcPr>
            <w:tcW w:w="1984" w:type="dxa"/>
            <w:shd w:val="clear" w:color="auto" w:fill="auto"/>
            <w:noWrap/>
            <w:vAlign w:val="center"/>
          </w:tcPr>
          <w:p>
            <w:pPr>
              <w:snapToGrid w:val="0"/>
              <w:spacing w:before="62" w:beforeLines="20"/>
              <w:rPr>
                <w:rFonts w:hint="default" w:ascii="微软雅黑" w:hAnsi="微软雅黑" w:eastAsia="微软雅黑" w:cs="Arial"/>
                <w:kern w:val="0"/>
                <w:szCs w:val="21"/>
                <w:lang w:val="en-US" w:eastAsia="zh-CN"/>
              </w:rPr>
            </w:pPr>
            <w:r>
              <w:rPr>
                <w:rFonts w:hint="eastAsia" w:ascii="微软雅黑" w:hAnsi="微软雅黑" w:eastAsia="微软雅黑" w:cs="Arial"/>
                <w:kern w:val="0"/>
                <w:szCs w:val="21"/>
                <w:lang w:val="en-US" w:eastAsia="zh-CN"/>
              </w:rPr>
              <w:t>检验流水号</w:t>
            </w:r>
          </w:p>
        </w:tc>
        <w:tc>
          <w:tcPr>
            <w:tcW w:w="1133" w:type="dxa"/>
            <w:shd w:val="clear" w:color="auto" w:fill="auto"/>
            <w:noWrap/>
            <w:vAlign w:val="center"/>
          </w:tcPr>
          <w:p>
            <w:pPr>
              <w:snapToGrid w:val="0"/>
              <w:spacing w:before="62" w:beforeLines="20"/>
              <w:rPr>
                <w:rFonts w:hint="eastAsia"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hint="default" w:ascii="微软雅黑" w:hAnsi="微软雅黑" w:eastAsia="微软雅黑" w:cs="Arial"/>
                <w:kern w:val="0"/>
                <w:szCs w:val="21"/>
                <w:lang w:val="en-US" w:eastAsia="zh-CN"/>
              </w:rPr>
            </w:pPr>
            <w:r>
              <w:rPr>
                <w:rFonts w:hint="eastAsia" w:ascii="微软雅黑" w:hAnsi="微软雅黑" w:eastAsia="微软雅黑" w:cs="Arial"/>
                <w:kern w:val="0"/>
                <w:szCs w:val="21"/>
                <w:lang w:val="en-US" w:eastAsia="zh-CN"/>
              </w:rPr>
              <w:t>50</w:t>
            </w:r>
          </w:p>
        </w:tc>
        <w:tc>
          <w:tcPr>
            <w:tcW w:w="2835" w:type="dxa"/>
            <w:vAlign w:val="center"/>
          </w:tcPr>
          <w:p>
            <w:pPr>
              <w:snapToGrid w:val="0"/>
              <w:spacing w:before="62" w:beforeLines="20"/>
              <w:rPr>
                <w:rFonts w:hint="default" w:ascii="微软雅黑" w:hAnsi="微软雅黑" w:eastAsia="微软雅黑" w:cs="Arial"/>
                <w:kern w:val="0"/>
                <w:szCs w:val="21"/>
                <w:lang w:val="en-US" w:eastAsia="zh-CN"/>
              </w:rPr>
            </w:pPr>
            <w:r>
              <w:rPr>
                <w:rFonts w:hint="eastAsia" w:ascii="微软雅黑" w:hAnsi="微软雅黑" w:eastAsia="微软雅黑" w:cs="Arial"/>
                <w:kern w:val="0"/>
                <w:szCs w:val="21"/>
                <w:lang w:val="en-US" w:eastAsia="zh-CN"/>
              </w:rPr>
              <w:t>从OBD待检队列调取到的检验流水号</w:t>
            </w:r>
            <w:commentRangeEnd w:id="5"/>
            <w:r>
              <w:commentReference w:id="5"/>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clsbm</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V</w:t>
            </w:r>
            <w:r>
              <w:rPr>
                <w:rFonts w:ascii="微软雅黑" w:hAnsi="微软雅黑" w:eastAsia="微软雅黑" w:cs="Arial"/>
                <w:kern w:val="0"/>
                <w:szCs w:val="21"/>
              </w:rPr>
              <w:t>IN</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2</w:t>
            </w:r>
            <w:r>
              <w:rPr>
                <w:rFonts w:ascii="微软雅黑" w:hAnsi="微软雅黑" w:eastAsia="微软雅黑" w:cs="Arial"/>
                <w:kern w:val="0"/>
                <w:szCs w:val="21"/>
              </w:rPr>
              <w:t>0</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车辆车架号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o</w:t>
            </w:r>
            <w:r>
              <w:rPr>
                <w:rFonts w:ascii="微软雅黑" w:hAnsi="微软雅黑" w:eastAsia="微软雅黑" w:cs="Arial"/>
                <w:kern w:val="0"/>
                <w:szCs w:val="21"/>
              </w:rPr>
              <w:t>bd</w:t>
            </w:r>
            <w:r>
              <w:rPr>
                <w:rFonts w:hint="eastAsia" w:ascii="微软雅黑" w:hAnsi="微软雅黑" w:eastAsia="微软雅黑" w:cs="Arial"/>
                <w:kern w:val="0"/>
                <w:szCs w:val="21"/>
              </w:rPr>
              <w:t>z</w:t>
            </w:r>
            <w:r>
              <w:rPr>
                <w:rFonts w:ascii="微软雅黑" w:hAnsi="微软雅黑" w:eastAsia="微软雅黑" w:cs="Arial"/>
                <w:kern w:val="0"/>
                <w:szCs w:val="21"/>
              </w:rPr>
              <w:t>sbz</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O</w:t>
            </w:r>
            <w:r>
              <w:rPr>
                <w:rFonts w:ascii="微软雅黑" w:hAnsi="微软雅黑" w:eastAsia="微软雅黑" w:cs="Arial"/>
                <w:kern w:val="0"/>
                <w:szCs w:val="21"/>
              </w:rPr>
              <w:t>BD</w:t>
            </w:r>
            <w:r>
              <w:rPr>
                <w:rFonts w:hint="eastAsia" w:ascii="微软雅黑" w:hAnsi="微软雅黑" w:eastAsia="微软雅黑" w:cs="Arial"/>
                <w:kern w:val="0"/>
                <w:szCs w:val="21"/>
              </w:rPr>
              <w:t>执行标准</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2</w:t>
            </w:r>
            <w:r>
              <w:rPr>
                <w:rFonts w:ascii="微软雅黑" w:hAnsi="微软雅黑" w:eastAsia="微软雅黑" w:cs="Arial"/>
                <w:kern w:val="0"/>
                <w:szCs w:val="21"/>
              </w:rPr>
              <w:t>0</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E</w:t>
            </w:r>
            <w:r>
              <w:rPr>
                <w:rFonts w:ascii="微软雅黑" w:hAnsi="微软雅黑" w:eastAsia="微软雅黑" w:cs="Arial"/>
                <w:kern w:val="0"/>
                <w:szCs w:val="21"/>
              </w:rPr>
              <w:t>OBD</w:t>
            </w:r>
            <w:r>
              <w:rPr>
                <w:rFonts w:hint="eastAsia" w:ascii="微软雅黑" w:hAnsi="微软雅黑" w:eastAsia="微软雅黑" w:cs="Arial"/>
                <w:kern w:val="0"/>
                <w:szCs w:val="21"/>
              </w:rPr>
              <w:t>，O</w:t>
            </w:r>
            <w:r>
              <w:rPr>
                <w:rFonts w:ascii="微软雅黑" w:hAnsi="微软雅黑" w:eastAsia="微软雅黑" w:cs="Arial"/>
                <w:kern w:val="0"/>
                <w:szCs w:val="21"/>
              </w:rPr>
              <w:t>BDII</w:t>
            </w:r>
            <w:r>
              <w:rPr>
                <w:rFonts w:hint="eastAsia" w:ascii="微软雅黑" w:hAnsi="微软雅黑" w:eastAsia="微软雅黑" w:cs="Arial"/>
                <w:kern w:val="0"/>
                <w:szCs w:val="21"/>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c</w:t>
            </w:r>
            <w:r>
              <w:rPr>
                <w:rFonts w:ascii="微软雅黑" w:hAnsi="微软雅黑" w:eastAsia="微软雅黑" w:cs="Arial"/>
                <w:kern w:val="0"/>
                <w:szCs w:val="21"/>
              </w:rPr>
              <w:t>lxslc</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车辆行驶里程</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w:t>
            </w:r>
            <w:r>
              <w:rPr>
                <w:rFonts w:ascii="微软雅黑" w:hAnsi="微软雅黑" w:eastAsia="微软雅黑" w:cs="Arial"/>
                <w:kern w:val="0"/>
                <w:szCs w:val="21"/>
              </w:rPr>
              <w:t>0</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O</w:t>
            </w:r>
            <w:r>
              <w:rPr>
                <w:rFonts w:ascii="微软雅黑" w:hAnsi="微软雅黑" w:eastAsia="微软雅黑" w:cs="Arial"/>
                <w:kern w:val="0"/>
                <w:szCs w:val="21"/>
              </w:rPr>
              <w:t>BD</w:t>
            </w:r>
            <w:r>
              <w:rPr>
                <w:rFonts w:hint="eastAsia" w:ascii="微软雅黑" w:hAnsi="微软雅黑" w:eastAsia="微软雅黑" w:cs="Arial"/>
                <w:kern w:val="0"/>
                <w:szCs w:val="21"/>
              </w:rPr>
              <w:t>显示的行驶里程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fdjkzdy</w:t>
            </w:r>
            <w:r>
              <w:rPr>
                <w:rFonts w:hint="eastAsia" w:ascii="微软雅黑" w:hAnsi="微软雅黑" w:eastAsia="微软雅黑" w:cs="Arial"/>
                <w:kern w:val="0"/>
                <w:szCs w:val="21"/>
              </w:rPr>
              <w:t>cid</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发动机控制单元标定识别码cid</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w:t>
            </w:r>
            <w:r>
              <w:rPr>
                <w:rFonts w:ascii="微软雅黑" w:hAnsi="微软雅黑" w:eastAsia="微软雅黑" w:cs="Arial"/>
                <w:kern w:val="0"/>
                <w:szCs w:val="21"/>
              </w:rPr>
              <w:t>0</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fdjkzdy</w:t>
            </w:r>
            <w:r>
              <w:rPr>
                <w:rFonts w:hint="eastAsia" w:ascii="微软雅黑" w:hAnsi="微软雅黑" w:eastAsia="微软雅黑" w:cs="Arial"/>
                <w:kern w:val="0"/>
                <w:szCs w:val="21"/>
              </w:rPr>
              <w:t>cvn</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 xml:space="preserve">发动机控制单元校准核查号码 </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w:t>
            </w:r>
            <w:r>
              <w:rPr>
                <w:rFonts w:ascii="微软雅黑" w:hAnsi="微软雅黑" w:eastAsia="微软雅黑" w:cs="Arial"/>
                <w:kern w:val="0"/>
                <w:szCs w:val="21"/>
              </w:rPr>
              <w:t>0</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hcl</w:t>
            </w:r>
            <w:r>
              <w:rPr>
                <w:rFonts w:ascii="微软雅黑" w:hAnsi="微软雅黑" w:eastAsia="微软雅黑" w:cs="Arial"/>
                <w:kern w:val="0"/>
                <w:szCs w:val="21"/>
              </w:rPr>
              <w:t>kzdy</w:t>
            </w:r>
            <w:r>
              <w:rPr>
                <w:rFonts w:hint="eastAsia" w:ascii="微软雅黑" w:hAnsi="微软雅黑" w:eastAsia="微软雅黑" w:cs="Arial"/>
                <w:kern w:val="0"/>
                <w:szCs w:val="21"/>
              </w:rPr>
              <w:t>cid</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后处理控制单元标定识别码cid</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w:t>
            </w:r>
            <w:r>
              <w:rPr>
                <w:rFonts w:ascii="微软雅黑" w:hAnsi="微软雅黑" w:eastAsia="微软雅黑" w:cs="Arial"/>
                <w:kern w:val="0"/>
                <w:szCs w:val="21"/>
              </w:rPr>
              <w:t>0</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hclkzdy</w:t>
            </w:r>
            <w:r>
              <w:rPr>
                <w:rFonts w:hint="eastAsia" w:ascii="微软雅黑" w:hAnsi="微软雅黑" w:eastAsia="微软雅黑" w:cs="Arial"/>
                <w:kern w:val="0"/>
                <w:szCs w:val="21"/>
              </w:rPr>
              <w:t>cvn</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 xml:space="preserve">后处理控制单元校准核查号码 </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w:t>
            </w:r>
            <w:r>
              <w:rPr>
                <w:rFonts w:ascii="微软雅黑" w:hAnsi="微软雅黑" w:eastAsia="微软雅黑" w:cs="Arial"/>
                <w:kern w:val="0"/>
                <w:szCs w:val="21"/>
              </w:rPr>
              <w:t>0</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qtkzdy</w:t>
            </w:r>
            <w:r>
              <w:rPr>
                <w:rFonts w:hint="eastAsia" w:ascii="微软雅黑" w:hAnsi="微软雅黑" w:eastAsia="微软雅黑" w:cs="Arial"/>
                <w:kern w:val="0"/>
                <w:szCs w:val="21"/>
              </w:rPr>
              <w:t>cid</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其他控制单元标定识别码cid</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w:t>
            </w:r>
            <w:r>
              <w:rPr>
                <w:rFonts w:ascii="微软雅黑" w:hAnsi="微软雅黑" w:eastAsia="微软雅黑" w:cs="Arial"/>
                <w:kern w:val="0"/>
                <w:szCs w:val="21"/>
              </w:rPr>
              <w:t>0</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qtkzdy</w:t>
            </w:r>
            <w:r>
              <w:rPr>
                <w:rFonts w:hint="eastAsia" w:ascii="微软雅黑" w:hAnsi="微软雅黑" w:eastAsia="微软雅黑" w:cs="Arial"/>
                <w:kern w:val="0"/>
                <w:szCs w:val="21"/>
              </w:rPr>
              <w:t>cvn</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 xml:space="preserve">其他控制单元校准核查号码 </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w:t>
            </w:r>
            <w:r>
              <w:rPr>
                <w:rFonts w:ascii="微软雅黑" w:hAnsi="微软雅黑" w:eastAsia="微软雅黑" w:cs="Arial"/>
                <w:kern w:val="0"/>
                <w:szCs w:val="21"/>
              </w:rPr>
              <w:t>0</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obd</w:t>
            </w:r>
            <w:r>
              <w:rPr>
                <w:rFonts w:ascii="微软雅黑" w:hAnsi="微软雅黑" w:eastAsia="微软雅黑" w:cs="Arial"/>
                <w:kern w:val="0"/>
                <w:szCs w:val="21"/>
              </w:rPr>
              <w:t>gzzsq</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O</w:t>
            </w:r>
            <w:r>
              <w:rPr>
                <w:rFonts w:ascii="微软雅黑" w:hAnsi="微软雅黑" w:eastAsia="微软雅黑" w:cs="Arial"/>
                <w:kern w:val="0"/>
                <w:szCs w:val="21"/>
              </w:rPr>
              <w:t>BD</w:t>
            </w:r>
            <w:r>
              <w:rPr>
                <w:rFonts w:hint="eastAsia" w:ascii="微软雅黑" w:hAnsi="微软雅黑" w:eastAsia="微软雅黑" w:cs="Arial"/>
                <w:kern w:val="0"/>
                <w:szCs w:val="21"/>
              </w:rPr>
              <w:t>系统故障指示器</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 xml:space="preserve">0不合格 </w:t>
            </w:r>
            <w:r>
              <w:rPr>
                <w:rFonts w:ascii="微软雅黑" w:hAnsi="微软雅黑" w:eastAsia="微软雅黑" w:cs="Arial"/>
                <w:kern w:val="0"/>
                <w:szCs w:val="21"/>
              </w:rPr>
              <w:t xml:space="preserve"> 1</w:t>
            </w:r>
            <w:r>
              <w:rPr>
                <w:rFonts w:hint="eastAsia" w:ascii="微软雅黑" w:hAnsi="微软雅黑" w:eastAsia="微软雅黑" w:cs="Arial"/>
                <w:kern w:val="0"/>
                <w:szCs w:val="21"/>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o</w:t>
            </w:r>
            <w:r>
              <w:rPr>
                <w:rFonts w:hint="eastAsia" w:ascii="微软雅黑" w:hAnsi="微软雅黑" w:eastAsia="微软雅黑" w:cs="Arial"/>
                <w:kern w:val="0"/>
                <w:szCs w:val="21"/>
              </w:rPr>
              <w:t>bd</w:t>
            </w:r>
            <w:r>
              <w:rPr>
                <w:rFonts w:ascii="微软雅黑" w:hAnsi="微软雅黑" w:eastAsia="微软雅黑" w:cs="Arial"/>
                <w:kern w:val="0"/>
                <w:szCs w:val="21"/>
              </w:rPr>
              <w:t>txqk</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O</w:t>
            </w:r>
            <w:r>
              <w:rPr>
                <w:rFonts w:ascii="微软雅黑" w:hAnsi="微软雅黑" w:eastAsia="微软雅黑" w:cs="Arial"/>
                <w:kern w:val="0"/>
                <w:szCs w:val="21"/>
              </w:rPr>
              <w:t>BD</w:t>
            </w:r>
            <w:r>
              <w:rPr>
                <w:rFonts w:hint="eastAsia" w:ascii="微软雅黑" w:hAnsi="微软雅黑" w:eastAsia="微软雅黑" w:cs="Arial"/>
                <w:kern w:val="0"/>
                <w:szCs w:val="21"/>
              </w:rPr>
              <w:t>通讯情况</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1通讯成功2接口损坏3找不到接口4连接后无法通讯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o</w:t>
            </w:r>
            <w:r>
              <w:rPr>
                <w:rFonts w:ascii="微软雅黑" w:hAnsi="微软雅黑" w:eastAsia="微软雅黑" w:cs="Arial"/>
                <w:kern w:val="0"/>
                <w:szCs w:val="21"/>
              </w:rPr>
              <w:t>bdzzqsfdl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O</w:t>
            </w:r>
            <w:r>
              <w:rPr>
                <w:rFonts w:ascii="微软雅黑" w:hAnsi="微软雅黑" w:eastAsia="微软雅黑" w:cs="Arial"/>
                <w:kern w:val="0"/>
                <w:szCs w:val="21"/>
              </w:rPr>
              <w:t>BD</w:t>
            </w:r>
            <w:r>
              <w:rPr>
                <w:rFonts w:hint="eastAsia" w:ascii="微软雅黑" w:hAnsi="微软雅黑" w:eastAsia="微软雅黑" w:cs="Arial"/>
                <w:kern w:val="0"/>
                <w:szCs w:val="21"/>
              </w:rPr>
              <w:t>故障指示器是否点亮</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 xml:space="preserve">1是 </w:t>
            </w:r>
            <w:r>
              <w:rPr>
                <w:rFonts w:ascii="微软雅黑" w:hAnsi="微软雅黑" w:eastAsia="微软雅黑" w:cs="Arial"/>
                <w:kern w:val="0"/>
                <w:szCs w:val="21"/>
              </w:rPr>
              <w:t>0</w:t>
            </w:r>
            <w:r>
              <w:rPr>
                <w:rFonts w:hint="eastAsia" w:ascii="微软雅黑" w:hAnsi="微软雅黑" w:eastAsia="微软雅黑" w:cs="Arial"/>
                <w:kern w:val="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o</w:t>
            </w:r>
            <w:r>
              <w:rPr>
                <w:rFonts w:ascii="微软雅黑" w:hAnsi="微软雅黑" w:eastAsia="微软雅黑" w:cs="Arial"/>
                <w:kern w:val="0"/>
                <w:szCs w:val="21"/>
              </w:rPr>
              <w:t>bdjxzt</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就绪状态未完成项目</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2835" w:type="dxa"/>
            <w:vAlign w:val="center"/>
          </w:tcPr>
          <w:p>
            <w:pPr>
              <w:snapToGrid w:val="0"/>
              <w:rPr>
                <w:rFonts w:ascii="微软雅黑" w:hAnsi="微软雅黑" w:eastAsia="微软雅黑" w:cs="Arial"/>
                <w:kern w:val="0"/>
                <w:szCs w:val="21"/>
              </w:rPr>
            </w:pPr>
            <w:r>
              <w:rPr>
                <w:rFonts w:hint="eastAsia" w:ascii="微软雅黑" w:hAnsi="微软雅黑" w:eastAsia="微软雅黑" w:cs="Arial"/>
                <w:kern w:val="0"/>
                <w:szCs w:val="21"/>
              </w:rPr>
              <w:t>0.</w:t>
            </w:r>
            <w:commentRangeStart w:id="6"/>
            <w:r>
              <w:rPr>
                <w:rFonts w:hint="eastAsia" w:ascii="微软雅黑" w:hAnsi="微软雅黑" w:eastAsia="微软雅黑" w:cs="Arial"/>
                <w:kern w:val="0"/>
                <w:szCs w:val="21"/>
              </w:rPr>
              <w:t>无，2.催化器，3.氧传器，4.氧传感器加热器， 5.废气再循环(EGR)/可变气门VVT， 6.SCR， 7.POC， 8.DOC， 9.DPF</w:t>
            </w:r>
            <w:commentRangeEnd w:id="6"/>
            <w:r>
              <w:rPr>
                <w:rStyle w:val="26"/>
              </w:rPr>
              <w:commentReference w:id="6"/>
            </w:r>
          </w:p>
          <w:p>
            <w:pPr>
              <w:snapToGrid w:val="0"/>
              <w:rPr>
                <w:rFonts w:ascii="微软雅黑" w:hAnsi="微软雅黑" w:eastAsia="微软雅黑" w:cs="Arial"/>
                <w:kern w:val="0"/>
                <w:szCs w:val="21"/>
              </w:rPr>
            </w:pPr>
            <w:r>
              <w:rPr>
                <w:rFonts w:hint="eastAsia" w:ascii="微软雅黑" w:hAnsi="微软雅黑" w:eastAsia="微软雅黑" w:cs="Arial"/>
                <w:kern w:val="0"/>
                <w:szCs w:val="21"/>
              </w:rPr>
              <w:t>多个的用英文逗号隔开，比如催化器和氧传感器都未完成，则传入2,3</w:t>
            </w:r>
          </w:p>
          <w:p>
            <w:pPr>
              <w:snapToGrid w:val="0"/>
              <w:rPr>
                <w:rFonts w:ascii="微软雅黑" w:hAnsi="微软雅黑" w:eastAsia="微软雅黑" w:cs="Arial"/>
                <w:kern w:val="0"/>
                <w:szCs w:val="21"/>
                <w:rPrChange w:id="27" w:author="admi" w:date="2019-10-12T16:47:00Z">
                  <w:rPr/>
                </w:rPrChange>
              </w:rPr>
            </w:pPr>
            <w:r>
              <w:rPr>
                <w:rFonts w:hint="eastAsia" w:ascii="微软雅黑" w:hAnsi="微软雅黑" w:eastAsia="微软雅黑" w:cs="Arial"/>
                <w:kern w:val="0"/>
                <w:szCs w:val="21"/>
              </w:rPr>
              <w:t>只有一个未完成的只传输单个数字，如2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obdjcjg</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O</w:t>
            </w:r>
            <w:r>
              <w:rPr>
                <w:rFonts w:ascii="微软雅黑" w:hAnsi="微软雅黑" w:eastAsia="微软雅黑" w:cs="Arial"/>
                <w:kern w:val="0"/>
                <w:szCs w:val="21"/>
              </w:rPr>
              <w:t>BD</w:t>
            </w:r>
            <w:r>
              <w:rPr>
                <w:rFonts w:hint="eastAsia" w:ascii="微软雅黑" w:hAnsi="微软雅黑" w:eastAsia="微软雅黑" w:cs="Arial"/>
                <w:kern w:val="0"/>
                <w:szCs w:val="21"/>
              </w:rPr>
              <w:t>检查结果</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0未通过1通过2未通讯成功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o</w:t>
            </w:r>
            <w:r>
              <w:rPr>
                <w:rFonts w:ascii="微软雅黑" w:hAnsi="微软雅黑" w:eastAsia="微软雅黑" w:cs="Arial"/>
                <w:kern w:val="0"/>
                <w:szCs w:val="21"/>
              </w:rPr>
              <w:t>bdgzxx</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O</w:t>
            </w:r>
            <w:r>
              <w:rPr>
                <w:rFonts w:ascii="微软雅黑" w:hAnsi="微软雅黑" w:eastAsia="微软雅黑" w:cs="Arial"/>
                <w:kern w:val="0"/>
                <w:szCs w:val="21"/>
              </w:rPr>
              <w:t>BD</w:t>
            </w:r>
            <w:r>
              <w:rPr>
                <w:rFonts w:hint="eastAsia" w:ascii="微软雅黑" w:hAnsi="微软雅黑" w:eastAsia="微软雅黑" w:cs="Arial"/>
                <w:kern w:val="0"/>
                <w:szCs w:val="21"/>
              </w:rPr>
              <w:t>故障信息</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4</w:t>
            </w:r>
            <w:r>
              <w:rPr>
                <w:rFonts w:ascii="微软雅黑" w:hAnsi="微软雅黑" w:eastAsia="微软雅黑" w:cs="Arial"/>
                <w:kern w:val="0"/>
                <w:szCs w:val="21"/>
              </w:rPr>
              <w:t>000</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此处为J</w:t>
            </w:r>
            <w:r>
              <w:rPr>
                <w:rFonts w:ascii="微软雅黑" w:hAnsi="微软雅黑" w:eastAsia="微软雅黑" w:cs="Arial"/>
                <w:kern w:val="0"/>
                <w:szCs w:val="21"/>
              </w:rPr>
              <w:t>SON</w:t>
            </w:r>
            <w:r>
              <w:rPr>
                <w:rFonts w:hint="eastAsia" w:ascii="微软雅黑" w:hAnsi="微软雅黑" w:eastAsia="微软雅黑" w:cs="Arial"/>
                <w:kern w:val="0"/>
                <w:szCs w:val="21"/>
              </w:rPr>
              <w:t>字符串，用于多条故障信息的上传,格式为[</w:t>
            </w:r>
            <w:r>
              <w:rPr>
                <w:rFonts w:ascii="微软雅黑" w:hAnsi="微软雅黑" w:eastAsia="微软雅黑" w:cs="Arial"/>
                <w:kern w:val="0"/>
                <w:szCs w:val="21"/>
              </w:rPr>
              <w:t>{“obdgzm”:”P0100”,”obdgzsm”:”</w:t>
            </w:r>
            <w:r>
              <w:rPr>
                <w:rFonts w:hint="eastAsia" w:ascii="微软雅黑" w:hAnsi="微软雅黑" w:eastAsia="微软雅黑" w:cs="Arial"/>
                <w:kern w:val="0"/>
                <w:szCs w:val="21"/>
              </w:rPr>
              <w:t>空气流量计线路不良</w:t>
            </w:r>
            <w:r>
              <w:rPr>
                <w:rFonts w:ascii="微软雅黑" w:hAnsi="微软雅黑" w:eastAsia="微软雅黑" w:cs="Arial"/>
                <w:kern w:val="0"/>
                <w:szCs w:val="21"/>
              </w:rPr>
              <w:t>”},{“obdgzm”:”P0101”,”obdgzsm”:”</w:t>
            </w:r>
            <w:r>
              <w:rPr>
                <w:rFonts w:hint="eastAsia" w:ascii="微软雅黑" w:hAnsi="微软雅黑" w:eastAsia="微软雅黑" w:cs="Arial"/>
                <w:kern w:val="0"/>
                <w:szCs w:val="21"/>
              </w:rPr>
              <w:t>空气流量计线路输入电压低</w:t>
            </w:r>
            <w:r>
              <w:rPr>
                <w:rFonts w:ascii="微软雅黑" w:hAnsi="微软雅黑" w:eastAsia="微软雅黑" w:cs="Arial"/>
                <w:kern w:val="0"/>
                <w:szCs w:val="21"/>
              </w:rPr>
              <w:t>”}]</w:t>
            </w:r>
            <w:r>
              <w:rPr>
                <w:rFonts w:hint="eastAsia" w:ascii="微软雅黑" w:hAnsi="微软雅黑" w:eastAsia="微软雅黑" w:cs="Arial"/>
                <w:kern w:val="0"/>
                <w:szCs w:val="21"/>
              </w:rPr>
              <w:t>，当检查不通过时此项不能为空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jyymc</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检验员名称</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w:t>
            </w:r>
            <w:r>
              <w:rPr>
                <w:rFonts w:ascii="微软雅黑" w:hAnsi="微软雅黑" w:eastAsia="微软雅黑" w:cs="Arial"/>
                <w:kern w:val="0"/>
                <w:szCs w:val="21"/>
              </w:rPr>
              <w:t>00</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O</w:t>
            </w:r>
            <w:r>
              <w:rPr>
                <w:rFonts w:ascii="微软雅黑" w:hAnsi="微软雅黑" w:eastAsia="微软雅黑" w:cs="Arial"/>
                <w:kern w:val="0"/>
                <w:szCs w:val="21"/>
              </w:rPr>
              <w:t>BD</w:t>
            </w:r>
            <w:r>
              <w:rPr>
                <w:rFonts w:hint="eastAsia" w:ascii="微软雅黑" w:hAnsi="微软雅黑" w:eastAsia="微软雅黑" w:cs="Arial"/>
                <w:kern w:val="0"/>
                <w:szCs w:val="21"/>
              </w:rPr>
              <w:t>检验员名字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jckssj</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检测开始时间</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del w:id="28" w:author="admin" w:date="2019-10-04T16:53:00Z">
              <w:commentRangeStart w:id="7"/>
              <w:r>
                <w:rPr>
                  <w:rFonts w:ascii="微软雅黑" w:hAnsi="微软雅黑" w:eastAsia="微软雅黑" w:cs="Arial"/>
                  <w:kern w:val="0"/>
                  <w:szCs w:val="21"/>
                </w:rPr>
                <w:delText>J</w:delText>
              </w:r>
            </w:del>
            <w:ins w:id="29" w:author="admin" w:date="2019-10-04T16:53:00Z">
              <w:r>
                <w:rPr>
                  <w:rFonts w:hint="eastAsia" w:ascii="微软雅黑" w:hAnsi="微软雅黑" w:eastAsia="微软雅黑" w:cs="Arial"/>
                  <w:kern w:val="0"/>
                  <w:szCs w:val="21"/>
                </w:rPr>
                <w:t>j</w:t>
              </w:r>
            </w:ins>
            <w:r>
              <w:rPr>
                <w:rFonts w:hint="eastAsia" w:ascii="微软雅黑" w:hAnsi="微软雅黑" w:eastAsia="微软雅黑" w:cs="Arial"/>
                <w:kern w:val="0"/>
                <w:szCs w:val="21"/>
              </w:rPr>
              <w:t>cjssj</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检测结束时间</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yyyy-MM-dd HH:mm:ss</w:t>
            </w:r>
            <w:commentRangeEnd w:id="7"/>
            <w:r>
              <w:commentReference w:id="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返回：</w:t>
            </w:r>
            <w:r>
              <w:rPr>
                <w:rFonts w:hint="eastAsia" w:ascii="微软雅黑" w:hAnsi="微软雅黑" w:eastAsia="微软雅黑" w:cs="宋体"/>
                <w:kern w:val="0"/>
                <w:szCs w:val="21"/>
              </w:rPr>
              <w:t xml:space="preserve">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jc w:val="center"/>
        </w:trPr>
        <w:tc>
          <w:tcPr>
            <w:tcW w:w="9209" w:type="dxa"/>
            <w:gridSpan w:val="5"/>
            <w:shd w:val="clear" w:color="auto" w:fill="auto"/>
            <w:noWrap/>
            <w:vAlign w:val="center"/>
          </w:tcPr>
          <w:p>
            <w:pPr>
              <w:snapToGrid w:val="0"/>
              <w:spacing w:before="62" w:beforeLines="20"/>
              <w:ind w:firstLine="411" w:firstLineChars="196"/>
              <w:jc w:val="left"/>
              <w:rPr>
                <w:rFonts w:ascii="微软雅黑" w:hAnsi="微软雅黑" w:eastAsia="微软雅黑"/>
                <w:szCs w:val="21"/>
              </w:rPr>
            </w:pPr>
            <w:r>
              <w:rPr>
                <w:rFonts w:hint="eastAsia" w:ascii="微软雅黑" w:hAnsi="微软雅黑" w:eastAsia="微软雅黑" w:cs="宋体"/>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cs="宋体"/>
                <w:b/>
                <w:szCs w:val="21"/>
              </w:rPr>
              <w:t>调用时机：</w:t>
            </w:r>
            <w:r>
              <w:rPr>
                <w:rFonts w:ascii="微软雅黑" w:hAnsi="微软雅黑" w:eastAsia="微软雅黑"/>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ind w:firstLine="315" w:firstLineChars="150"/>
              <w:jc w:val="left"/>
              <w:rPr>
                <w:rFonts w:ascii="微软雅黑" w:hAnsi="微软雅黑" w:eastAsia="微软雅黑"/>
                <w:szCs w:val="21"/>
              </w:rPr>
            </w:pPr>
            <w:r>
              <w:rPr>
                <w:rFonts w:hint="eastAsia" w:ascii="微软雅黑" w:hAnsi="微软雅黑" w:eastAsia="微软雅黑"/>
                <w:szCs w:val="21"/>
              </w:rPr>
              <w:t>使用vin作为唯一性判断，在登陆车辆之后进行，如果待检列表不存在该车辆，将会返回失败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ind w:firstLine="315" w:firstLineChars="150"/>
              <w:jc w:val="left"/>
              <w:rPr>
                <w:rFonts w:ascii="微软雅黑" w:hAnsi="微软雅黑" w:eastAsia="微软雅黑"/>
                <w:szCs w:val="21"/>
              </w:rPr>
            </w:pPr>
          </w:p>
        </w:tc>
      </w:tr>
    </w:tbl>
    <w:p>
      <w:pPr>
        <w:rPr>
          <w:rFonts w:ascii="微软雅黑" w:hAnsi="微软雅黑" w:eastAsia="微软雅黑"/>
        </w:rPr>
      </w:pPr>
    </w:p>
    <w:p>
      <w:pPr>
        <w:pStyle w:val="4"/>
      </w:pPr>
      <w:bookmarkStart w:id="116" w:name="_Toc22027544"/>
      <w:r>
        <w:rPr>
          <w:rFonts w:hint="eastAsia"/>
        </w:rPr>
        <w:t>检测过程O</w:t>
      </w:r>
      <w:r>
        <w:t>BD</w:t>
      </w:r>
      <w:r>
        <w:rPr>
          <w:rFonts w:hint="eastAsia"/>
        </w:rPr>
        <w:t>数据流上传接口</w:t>
      </w:r>
      <w:bookmarkEnd w:id="116"/>
    </w:p>
    <w:tbl>
      <w:tblPr>
        <w:tblStyle w:val="20"/>
        <w:tblW w:w="92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84"/>
        <w:gridCol w:w="1133"/>
        <w:gridCol w:w="127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方法名：</w:t>
            </w:r>
            <w:commentRangeStart w:id="8"/>
            <w:r>
              <w:rPr>
                <w:rFonts w:ascii="微软雅黑" w:hAnsi="微软雅黑" w:eastAsia="微软雅黑" w:cs="Courier New"/>
                <w:kern w:val="0"/>
                <w:sz w:val="20"/>
                <w:szCs w:val="20"/>
              </w:rPr>
              <w:t>obd</w:t>
            </w:r>
            <w:del w:id="30" w:author="admin" w:date="2019-10-04T16:53:00Z">
              <w:r>
                <w:rPr>
                  <w:rFonts w:ascii="微软雅黑" w:hAnsi="微软雅黑" w:eastAsia="微软雅黑" w:cs="Courier New"/>
                  <w:kern w:val="0"/>
                  <w:sz w:val="20"/>
                  <w:szCs w:val="20"/>
                </w:rPr>
                <w:delText>g</w:delText>
              </w:r>
            </w:del>
            <w:ins w:id="31" w:author="admin" w:date="2019-10-04T16:53:00Z">
              <w:r>
                <w:rPr>
                  <w:rFonts w:hint="eastAsia" w:ascii="微软雅黑" w:hAnsi="微软雅黑" w:eastAsia="微软雅黑" w:cs="Courier New"/>
                  <w:kern w:val="0"/>
                  <w:sz w:val="20"/>
                  <w:szCs w:val="20"/>
                </w:rPr>
                <w:t>G</w:t>
              </w:r>
            </w:ins>
            <w:r>
              <w:rPr>
                <w:rFonts w:hint="eastAsia" w:ascii="微软雅黑" w:hAnsi="微软雅黑" w:eastAsia="微软雅黑" w:cs="Courier New"/>
                <w:kern w:val="0"/>
                <w:sz w:val="20"/>
                <w:szCs w:val="20"/>
              </w:rPr>
              <w:t>c</w:t>
            </w:r>
            <w:r>
              <w:rPr>
                <w:rFonts w:ascii="微软雅黑" w:hAnsi="微软雅黑" w:eastAsia="微软雅黑" w:cs="Courier New"/>
                <w:kern w:val="0"/>
                <w:sz w:val="20"/>
                <w:szCs w:val="20"/>
              </w:rPr>
              <w:t>sj</w:t>
            </w:r>
            <w:commentRangeEnd w:id="8"/>
            <w:r>
              <w:commentReference w:id="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用途：</w:t>
            </w:r>
            <w:r>
              <w:rPr>
                <w:rFonts w:hint="eastAsia" w:ascii="微软雅黑" w:hAnsi="微软雅黑" w:eastAsia="微软雅黑"/>
                <w:szCs w:val="21"/>
              </w:rPr>
              <w:t>主要用于上传O</w:t>
            </w:r>
            <w:r>
              <w:rPr>
                <w:rFonts w:ascii="微软雅黑" w:hAnsi="微软雅黑" w:eastAsia="微软雅黑"/>
                <w:szCs w:val="21"/>
              </w:rPr>
              <w:t>BD</w:t>
            </w:r>
            <w:r>
              <w:rPr>
                <w:rFonts w:hint="eastAsia" w:ascii="微软雅黑" w:hAnsi="微软雅黑" w:eastAsia="微软雅黑"/>
                <w:szCs w:val="21"/>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1984"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133"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276"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szCs w:val="21"/>
              </w:rPr>
              <w:t>长度/精度</w:t>
            </w:r>
          </w:p>
        </w:tc>
        <w:tc>
          <w:tcPr>
            <w:tcW w:w="2835" w:type="dxa"/>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lsh</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检验流水号</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必需，由业务信息保存后返回（lsh）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访问令牌</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ins w:id="32" w:author="baixg" w:date="2019-10-04T16:42:00Z"/>
        </w:trPr>
        <w:tc>
          <w:tcPr>
            <w:tcW w:w="1981" w:type="dxa"/>
            <w:shd w:val="clear" w:color="auto" w:fill="auto"/>
            <w:noWrap/>
            <w:vAlign w:val="center"/>
          </w:tcPr>
          <w:p>
            <w:pPr>
              <w:snapToGrid w:val="0"/>
              <w:spacing w:before="62" w:beforeLines="20"/>
              <w:rPr>
                <w:ins w:id="33" w:author="baixg" w:date="2019-10-04T16:42:00Z"/>
                <w:rFonts w:ascii="微软雅黑" w:hAnsi="微软雅黑" w:eastAsia="微软雅黑" w:cs="Arial"/>
                <w:kern w:val="0"/>
                <w:szCs w:val="21"/>
              </w:rPr>
            </w:pPr>
            <w:ins w:id="34" w:author="baixg" w:date="2019-10-04T16:42:00Z">
              <w:commentRangeStart w:id="9"/>
              <w:r>
                <w:rPr>
                  <w:rFonts w:hint="eastAsia" w:ascii="微软雅黑" w:hAnsi="微软雅黑" w:eastAsia="微软雅黑" w:cs="Arial"/>
                  <w:kern w:val="0"/>
                  <w:szCs w:val="21"/>
                </w:rPr>
                <w:t>qssx</w:t>
              </w:r>
            </w:ins>
          </w:p>
        </w:tc>
        <w:tc>
          <w:tcPr>
            <w:tcW w:w="1984" w:type="dxa"/>
            <w:shd w:val="clear" w:color="auto" w:fill="auto"/>
            <w:noWrap/>
            <w:vAlign w:val="center"/>
          </w:tcPr>
          <w:p>
            <w:pPr>
              <w:snapToGrid w:val="0"/>
              <w:spacing w:before="62" w:beforeLines="20"/>
              <w:rPr>
                <w:ins w:id="35" w:author="baixg" w:date="2019-10-04T16:42:00Z"/>
                <w:rFonts w:ascii="微软雅黑" w:hAnsi="微软雅黑" w:eastAsia="微软雅黑" w:cs="Arial"/>
                <w:kern w:val="0"/>
                <w:szCs w:val="21"/>
              </w:rPr>
            </w:pPr>
            <w:ins w:id="36" w:author="baixg" w:date="2019-10-04T16:43:00Z">
              <w:r>
                <w:rPr>
                  <w:rFonts w:hint="eastAsia" w:ascii="微软雅黑" w:hAnsi="微软雅黑" w:eastAsia="微软雅黑" w:cs="Arial"/>
                  <w:kern w:val="0"/>
                  <w:szCs w:val="21"/>
                </w:rPr>
                <w:t>全时时序</w:t>
              </w:r>
            </w:ins>
          </w:p>
        </w:tc>
        <w:tc>
          <w:tcPr>
            <w:tcW w:w="1133" w:type="dxa"/>
            <w:shd w:val="clear" w:color="auto" w:fill="auto"/>
            <w:noWrap/>
            <w:vAlign w:val="center"/>
          </w:tcPr>
          <w:p>
            <w:pPr>
              <w:snapToGrid w:val="0"/>
              <w:spacing w:before="62" w:beforeLines="20"/>
              <w:rPr>
                <w:ins w:id="37" w:author="baixg" w:date="2019-10-04T16:42:00Z"/>
                <w:rFonts w:ascii="微软雅黑" w:hAnsi="微软雅黑" w:eastAsia="微软雅黑" w:cs="Arial"/>
                <w:kern w:val="0"/>
                <w:szCs w:val="21"/>
              </w:rPr>
            </w:pPr>
            <w:ins w:id="38" w:author="baixg" w:date="2019-10-04T16:43:00Z">
              <w:r>
                <w:rPr>
                  <w:rFonts w:hint="eastAsia" w:ascii="微软雅黑" w:hAnsi="微软雅黑" w:eastAsia="微软雅黑" w:cs="Arial"/>
                  <w:kern w:val="0"/>
                  <w:szCs w:val="21"/>
                </w:rPr>
                <w:t>字符串</w:t>
              </w:r>
            </w:ins>
          </w:p>
        </w:tc>
        <w:tc>
          <w:tcPr>
            <w:tcW w:w="1276" w:type="dxa"/>
            <w:shd w:val="clear" w:color="auto" w:fill="auto"/>
            <w:noWrap/>
            <w:vAlign w:val="center"/>
          </w:tcPr>
          <w:p>
            <w:pPr>
              <w:snapToGrid w:val="0"/>
              <w:spacing w:before="62" w:beforeLines="20"/>
              <w:rPr>
                <w:ins w:id="39" w:author="baixg" w:date="2019-10-04T16:42:00Z"/>
                <w:rFonts w:ascii="微软雅黑" w:hAnsi="微软雅黑" w:eastAsia="微软雅黑" w:cs="Arial"/>
                <w:kern w:val="0"/>
                <w:szCs w:val="21"/>
              </w:rPr>
            </w:pPr>
            <w:ins w:id="40" w:author="baixg" w:date="2019-10-04T16:43:00Z">
              <w:r>
                <w:rPr>
                  <w:rFonts w:hint="eastAsia" w:ascii="微软雅黑" w:hAnsi="微软雅黑" w:eastAsia="微软雅黑" w:cs="Arial"/>
                  <w:kern w:val="0"/>
                  <w:szCs w:val="21"/>
                </w:rPr>
                <w:t>50</w:t>
              </w:r>
            </w:ins>
          </w:p>
        </w:tc>
        <w:tc>
          <w:tcPr>
            <w:tcW w:w="2835" w:type="dxa"/>
            <w:vAlign w:val="center"/>
          </w:tcPr>
          <w:p>
            <w:pPr>
              <w:snapToGrid w:val="0"/>
              <w:spacing w:before="62" w:beforeLines="20"/>
              <w:rPr>
                <w:ins w:id="41" w:author="baixg" w:date="2019-10-04T16:42:00Z"/>
                <w:rFonts w:ascii="微软雅黑" w:hAnsi="微软雅黑" w:eastAsia="微软雅黑" w:cs="Arial"/>
                <w:kern w:val="0"/>
                <w:szCs w:val="21"/>
              </w:rPr>
            </w:pPr>
            <w:ins w:id="42" w:author="baixg" w:date="2019-10-04T16:43:00Z">
              <w:r>
                <w:rPr>
                  <w:rFonts w:hint="eastAsia" w:ascii="微软雅黑" w:hAnsi="微软雅黑" w:eastAsia="微软雅黑" w:cs="Arial"/>
                  <w:kern w:val="0"/>
                  <w:szCs w:val="21"/>
                </w:rPr>
                <w:t>YYYYMMDDHHMMSS</w:t>
              </w:r>
              <w:commentRangeEnd w:id="9"/>
            </w:ins>
            <w:r>
              <w:commentReference w:id="9"/>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del w:id="43" w:author="admin" w:date="2019-10-04T16:54:00Z">
              <w:commentRangeStart w:id="10"/>
              <w:r>
                <w:rPr>
                  <w:rFonts w:ascii="微软雅黑" w:hAnsi="微软雅黑" w:eastAsia="微软雅黑" w:cs="Arial"/>
                  <w:kern w:val="0"/>
                  <w:szCs w:val="21"/>
                </w:rPr>
                <w:delText>Jcxsh</w:delText>
              </w:r>
            </w:del>
            <w:ins w:id="44" w:author="admin" w:date="2019-10-04T16:54:00Z">
              <w:r>
                <w:rPr>
                  <w:rFonts w:hint="eastAsia" w:ascii="微软雅黑" w:hAnsi="微软雅黑" w:eastAsia="微软雅黑" w:cs="Arial"/>
                  <w:kern w:val="0"/>
                  <w:szCs w:val="21"/>
                </w:rPr>
                <w:t>jcsxh</w:t>
              </w:r>
            </w:ins>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检测顺序号</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2</w:t>
            </w:r>
            <w:r>
              <w:rPr>
                <w:rFonts w:ascii="微软雅黑" w:hAnsi="微软雅黑" w:eastAsia="微软雅黑" w:cs="Arial"/>
                <w:kern w:val="0"/>
                <w:szCs w:val="21"/>
              </w:rPr>
              <w:t>0</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数据流顺序号</w:t>
            </w:r>
            <w:commentRangeEnd w:id="10"/>
            <w:r>
              <w:commentReference w:id="1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jqmjdkd</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节气门绝对开度</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8,2</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f</w:t>
            </w:r>
            <w:r>
              <w:rPr>
                <w:rFonts w:ascii="微软雅黑" w:hAnsi="微软雅黑" w:eastAsia="微软雅黑" w:cs="Arial"/>
                <w:kern w:val="0"/>
                <w:szCs w:val="21"/>
              </w:rPr>
              <w:t>hz</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负荷值</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w:t>
            </w:r>
            <w:r>
              <w:rPr>
                <w:rFonts w:ascii="微软雅黑" w:hAnsi="微软雅黑" w:eastAsia="微软雅黑" w:cs="Arial"/>
                <w:kern w:val="0"/>
                <w:szCs w:val="21"/>
              </w:rPr>
              <w:t>2</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y</w:t>
            </w:r>
            <w:r>
              <w:rPr>
                <w:rFonts w:ascii="微软雅黑" w:hAnsi="微软雅黑" w:eastAsia="微软雅黑" w:cs="Arial"/>
                <w:kern w:val="0"/>
                <w:szCs w:val="21"/>
              </w:rPr>
              <w:t>cgqxh</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前氧传感器信号</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w:t>
            </w:r>
            <w:r>
              <w:rPr>
                <w:rFonts w:ascii="微软雅黑" w:hAnsi="微软雅黑" w:eastAsia="微软雅黑" w:cs="Arial"/>
                <w:kern w:val="0"/>
                <w:szCs w:val="21"/>
              </w:rPr>
              <w:t>2</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单位：mV/mA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g</w:t>
            </w:r>
            <w:r>
              <w:rPr>
                <w:rFonts w:ascii="微软雅黑" w:hAnsi="微软雅黑" w:eastAsia="微软雅黑" w:cs="Arial"/>
                <w:kern w:val="0"/>
                <w:szCs w:val="21"/>
              </w:rPr>
              <w:t>lkqxs</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过量空气系数</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w:t>
            </w:r>
            <w:r>
              <w:rPr>
                <w:rFonts w:ascii="微软雅黑" w:hAnsi="微软雅黑" w:eastAsia="微软雅黑" w:cs="Arial"/>
                <w:kern w:val="0"/>
                <w:szCs w:val="21"/>
              </w:rPr>
              <w:t>2</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cs</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车速</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8</w:t>
            </w:r>
            <w:r>
              <w:rPr>
                <w:rFonts w:hint="eastAsia" w:ascii="微软雅黑" w:hAnsi="微软雅黑" w:eastAsia="微软雅黑" w:cs="Arial"/>
                <w:kern w:val="0"/>
                <w:szCs w:val="21"/>
              </w:rPr>
              <w:t>,</w:t>
            </w:r>
            <w:r>
              <w:rPr>
                <w:rFonts w:ascii="微软雅黑" w:hAnsi="微软雅黑" w:eastAsia="微软雅黑" w:cs="Arial"/>
                <w:kern w:val="0"/>
                <w:szCs w:val="21"/>
              </w:rPr>
              <w:t>2</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单位：km</w:t>
            </w:r>
            <w:r>
              <w:rPr>
                <w:rFonts w:ascii="微软雅黑" w:hAnsi="微软雅黑" w:eastAsia="微软雅黑" w:cs="Arial"/>
                <w:kern w:val="0"/>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f</w:t>
            </w:r>
            <w:r>
              <w:rPr>
                <w:rFonts w:ascii="微软雅黑" w:hAnsi="微软雅黑" w:eastAsia="微软雅黑" w:cs="Arial"/>
                <w:kern w:val="0"/>
                <w:szCs w:val="21"/>
              </w:rPr>
              <w:t>djgl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发动机输出功率</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8</w:t>
            </w:r>
            <w:r>
              <w:rPr>
                <w:rFonts w:hint="eastAsia" w:ascii="微软雅黑" w:hAnsi="微软雅黑" w:eastAsia="微软雅黑" w:cs="Arial"/>
                <w:kern w:val="0"/>
                <w:szCs w:val="21"/>
              </w:rPr>
              <w:t>,</w:t>
            </w:r>
            <w:r>
              <w:rPr>
                <w:rFonts w:ascii="微软雅黑" w:hAnsi="微软雅黑" w:eastAsia="微软雅黑" w:cs="Arial"/>
                <w:kern w:val="0"/>
                <w:szCs w:val="21"/>
              </w:rPr>
              <w:t>2</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fdjzs</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发动机转速</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8</w:t>
            </w:r>
            <w:r>
              <w:rPr>
                <w:rFonts w:hint="eastAsia" w:ascii="微软雅黑" w:hAnsi="微软雅黑" w:eastAsia="微软雅黑" w:cs="Arial"/>
                <w:kern w:val="0"/>
                <w:szCs w:val="21"/>
              </w:rPr>
              <w:t>,</w:t>
            </w:r>
            <w:r>
              <w:rPr>
                <w:rFonts w:ascii="微软雅黑" w:hAnsi="微软雅黑" w:eastAsia="微软雅黑" w:cs="Arial"/>
                <w:kern w:val="0"/>
                <w:szCs w:val="21"/>
              </w:rPr>
              <w:t>2</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单位：r</w:t>
            </w:r>
            <w:r>
              <w:rPr>
                <w:rFonts w:ascii="微软雅黑" w:hAnsi="微软雅黑" w:eastAsia="微软雅黑" w:cs="Arial"/>
                <w:kern w:val="0"/>
                <w:szCs w:val="21"/>
              </w:rPr>
              <w: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jql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进气量</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8</w:t>
            </w:r>
            <w:r>
              <w:rPr>
                <w:rFonts w:hint="eastAsia" w:ascii="微软雅黑" w:hAnsi="微软雅黑" w:eastAsia="微软雅黑" w:cs="Arial"/>
                <w:kern w:val="0"/>
                <w:szCs w:val="21"/>
              </w:rPr>
              <w:t>,</w:t>
            </w:r>
            <w:r>
              <w:rPr>
                <w:rFonts w:ascii="微软雅黑" w:hAnsi="微软雅黑" w:eastAsia="微软雅黑" w:cs="Arial"/>
                <w:kern w:val="0"/>
                <w:szCs w:val="21"/>
              </w:rPr>
              <w:t>2</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g</w:t>
            </w:r>
            <w:r>
              <w:rPr>
                <w:rFonts w:hint="eastAsia" w:ascii="微软雅黑" w:hAnsi="微软雅黑" w:eastAsia="微软雅黑" w:cs="Arial"/>
                <w:kern w:val="0"/>
                <w:szCs w:val="21"/>
              </w:rPr>
              <w:t>/</w:t>
            </w:r>
            <w:r>
              <w:rPr>
                <w:rFonts w:ascii="微软雅黑" w:hAnsi="微软雅黑" w:eastAsia="微软雅黑" w:cs="Arial"/>
                <w:kern w:val="0"/>
                <w:szCs w:val="21"/>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jqyl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进气压力</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8</w:t>
            </w:r>
            <w:r>
              <w:rPr>
                <w:rFonts w:hint="eastAsia" w:ascii="微软雅黑" w:hAnsi="微软雅黑" w:eastAsia="微软雅黑" w:cs="Arial"/>
                <w:kern w:val="0"/>
                <w:szCs w:val="21"/>
              </w:rPr>
              <w:t>,</w:t>
            </w:r>
            <w:r>
              <w:rPr>
                <w:rFonts w:ascii="微软雅黑" w:hAnsi="微软雅黑" w:eastAsia="微软雅黑" w:cs="Arial"/>
                <w:kern w:val="0"/>
                <w:szCs w:val="21"/>
              </w:rPr>
              <w:t>2</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zyyl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增压压力</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8</w:t>
            </w:r>
            <w:r>
              <w:rPr>
                <w:rFonts w:hint="eastAsia" w:ascii="微软雅黑" w:hAnsi="微软雅黑" w:eastAsia="微软雅黑" w:cs="Arial"/>
                <w:kern w:val="0"/>
                <w:szCs w:val="21"/>
              </w:rPr>
              <w:t>,</w:t>
            </w:r>
            <w:r>
              <w:rPr>
                <w:rFonts w:ascii="微软雅黑" w:hAnsi="微软雅黑" w:eastAsia="微软雅黑" w:cs="Arial"/>
                <w:kern w:val="0"/>
                <w:szCs w:val="21"/>
              </w:rPr>
              <w:t>2</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ymkd</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油门绝对开度</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8,2</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h</w:t>
            </w:r>
            <w:r>
              <w:rPr>
                <w:rFonts w:ascii="微软雅黑" w:hAnsi="微软雅黑" w:eastAsia="微软雅黑" w:cs="Arial"/>
                <w:kern w:val="0"/>
                <w:szCs w:val="21"/>
              </w:rPr>
              <w:t>yl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耗油量</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8,2</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L/100km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n</w:t>
            </w:r>
            <w:r>
              <w:rPr>
                <w:rFonts w:hint="eastAsia" w:ascii="微软雅黑" w:hAnsi="微软雅黑" w:eastAsia="微软雅黑" w:cs="Arial"/>
                <w:kern w:val="0"/>
                <w:szCs w:val="21"/>
              </w:rPr>
              <w:t>y</w:t>
            </w:r>
            <w:r>
              <w:rPr>
                <w:rFonts w:ascii="微软雅黑" w:hAnsi="微软雅黑" w:eastAsia="微软雅黑" w:cs="Arial"/>
                <w:kern w:val="0"/>
                <w:szCs w:val="21"/>
              </w:rPr>
              <w:t>cgqnd</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氮氧传感器浓度</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8,2</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单位：ppm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n</w:t>
            </w:r>
            <w:r>
              <w:rPr>
                <w:rFonts w:ascii="微软雅黑" w:hAnsi="微软雅黑" w:eastAsia="微软雅黑" w:cs="Arial"/>
                <w:kern w:val="0"/>
                <w:szCs w:val="21"/>
              </w:rPr>
              <w:t>spsl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尿素喷射量</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8,2</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单位：L/h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pqwd</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排气温度</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8,2</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k</w:t>
            </w:r>
            <w:r>
              <w:rPr>
                <w:rFonts w:ascii="微软雅黑" w:hAnsi="微软雅黑" w:eastAsia="微软雅黑" w:cs="Arial"/>
                <w:kern w:val="0"/>
                <w:szCs w:val="21"/>
              </w:rPr>
              <w:t>lbzqyc</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颗粒捕捉器压差</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8</w:t>
            </w:r>
            <w:r>
              <w:rPr>
                <w:rFonts w:hint="eastAsia" w:ascii="微软雅黑" w:hAnsi="微软雅黑" w:eastAsia="微软雅黑" w:cs="Arial"/>
                <w:kern w:val="0"/>
                <w:szCs w:val="21"/>
              </w:rPr>
              <w:t>,</w:t>
            </w:r>
            <w:r>
              <w:rPr>
                <w:rFonts w:ascii="微软雅黑" w:hAnsi="微软雅黑" w:eastAsia="微软雅黑" w:cs="Arial"/>
                <w:kern w:val="0"/>
                <w:szCs w:val="21"/>
              </w:rPr>
              <w:t>2</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egr</w:t>
            </w:r>
            <w:r>
              <w:rPr>
                <w:rFonts w:ascii="微软雅黑" w:hAnsi="微软雅黑" w:eastAsia="微软雅黑" w:cs="Arial"/>
                <w:kern w:val="0"/>
                <w:szCs w:val="21"/>
              </w:rPr>
              <w:t>kd</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E</w:t>
            </w:r>
            <w:r>
              <w:rPr>
                <w:rFonts w:ascii="微软雅黑" w:hAnsi="微软雅黑" w:eastAsia="微软雅黑" w:cs="Arial"/>
                <w:kern w:val="0"/>
                <w:szCs w:val="21"/>
              </w:rPr>
              <w:t>GR</w:t>
            </w:r>
            <w:r>
              <w:rPr>
                <w:rFonts w:hint="eastAsia" w:ascii="微软雅黑" w:hAnsi="微软雅黑" w:eastAsia="微软雅黑" w:cs="Arial"/>
                <w:kern w:val="0"/>
                <w:szCs w:val="21"/>
              </w:rPr>
              <w:t>开度</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8,2</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rypsyl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燃油喷射压力</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8</w:t>
            </w:r>
            <w:r>
              <w:rPr>
                <w:rFonts w:hint="eastAsia" w:ascii="微软雅黑" w:hAnsi="微软雅黑" w:eastAsia="微软雅黑" w:cs="Arial"/>
                <w:kern w:val="0"/>
                <w:szCs w:val="21"/>
              </w:rPr>
              <w:t>,</w:t>
            </w:r>
            <w:r>
              <w:rPr>
                <w:rFonts w:ascii="微软雅黑" w:hAnsi="微软雅黑" w:eastAsia="微软雅黑" w:cs="Arial"/>
                <w:kern w:val="0"/>
                <w:szCs w:val="21"/>
              </w:rPr>
              <w:t>2</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返回：</w:t>
            </w:r>
            <w:r>
              <w:rPr>
                <w:rFonts w:hint="eastAsia" w:ascii="微软雅黑" w:hAnsi="微软雅黑" w:eastAsia="微软雅黑" w:cs="宋体"/>
                <w:kern w:val="0"/>
                <w:szCs w:val="21"/>
              </w:rPr>
              <w:t xml:space="preserve">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jc w:val="center"/>
        </w:trPr>
        <w:tc>
          <w:tcPr>
            <w:tcW w:w="9209" w:type="dxa"/>
            <w:gridSpan w:val="5"/>
            <w:shd w:val="clear" w:color="auto" w:fill="auto"/>
            <w:noWrap/>
            <w:vAlign w:val="center"/>
          </w:tcPr>
          <w:p>
            <w:pPr>
              <w:snapToGrid w:val="0"/>
              <w:spacing w:before="62" w:beforeLines="20"/>
              <w:ind w:firstLine="411" w:firstLineChars="196"/>
              <w:jc w:val="left"/>
              <w:rPr>
                <w:rFonts w:ascii="微软雅黑" w:hAnsi="微软雅黑" w:eastAsia="微软雅黑"/>
                <w:szCs w:val="21"/>
              </w:rPr>
            </w:pPr>
            <w:r>
              <w:rPr>
                <w:rFonts w:hint="eastAsia" w:ascii="微软雅黑" w:hAnsi="微软雅黑" w:eastAsia="微软雅黑" w:cs="宋体"/>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cs="宋体"/>
                <w:b/>
                <w:szCs w:val="21"/>
              </w:rPr>
              <w:t>调用时机：</w:t>
            </w:r>
            <w:r>
              <w:rPr>
                <w:rFonts w:ascii="微软雅黑" w:hAnsi="微软雅黑" w:eastAsia="微软雅黑"/>
                <w:szCs w:val="21"/>
              </w:rPr>
              <w:t xml:space="preserve"> </w:t>
            </w:r>
            <w:r>
              <w:rPr>
                <w:rFonts w:hint="eastAsia" w:ascii="微软雅黑" w:hAnsi="微软雅黑" w:eastAsia="微软雅黑"/>
                <w:szCs w:val="21"/>
              </w:rPr>
              <w:t>检测过程中读取到数据流立即上传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ind w:firstLine="315" w:firstLineChars="150"/>
              <w:jc w:val="left"/>
              <w:rPr>
                <w:rFonts w:ascii="微软雅黑" w:hAnsi="微软雅黑" w:eastAsia="微软雅黑"/>
                <w:szCs w:val="21"/>
              </w:rPr>
            </w:pPr>
            <w:r>
              <w:rPr>
                <w:rFonts w:hint="eastAsia" w:ascii="微软雅黑" w:hAnsi="微软雅黑" w:eastAsia="微软雅黑"/>
                <w:szCs w:val="21"/>
              </w:rPr>
              <w:t>如相关字段在柴油车或汽油车无字段，传空值或0即可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ind w:firstLine="315" w:firstLineChars="150"/>
              <w:jc w:val="left"/>
              <w:rPr>
                <w:rFonts w:ascii="微软雅黑" w:hAnsi="微软雅黑" w:eastAsia="微软雅黑"/>
                <w:szCs w:val="21"/>
              </w:rPr>
            </w:pPr>
          </w:p>
        </w:tc>
      </w:tr>
    </w:tbl>
    <w:p>
      <w:pPr>
        <w:rPr>
          <w:rFonts w:ascii="微软雅黑" w:hAnsi="微软雅黑" w:eastAsia="微软雅黑"/>
        </w:rPr>
      </w:pPr>
    </w:p>
    <w:p>
      <w:pPr>
        <w:pStyle w:val="4"/>
      </w:pPr>
      <w:r>
        <w:rPr>
          <w:rFonts w:hint="eastAsia"/>
        </w:rPr>
        <w:t>汽油车</w:t>
      </w:r>
      <w:commentRangeStart w:id="11"/>
      <w:r>
        <w:rPr>
          <w:rFonts w:hint="eastAsia"/>
        </w:rPr>
        <w:t>OBD-IUPR检测数据</w:t>
      </w:r>
      <w:commentRangeEnd w:id="11"/>
      <w:r>
        <w:rPr>
          <w:rStyle w:val="26"/>
          <w:rFonts w:eastAsia="宋体"/>
          <w:b w:val="0"/>
          <w:bCs w:val="0"/>
        </w:rPr>
        <w:commentReference w:id="11"/>
      </w:r>
    </w:p>
    <w:tbl>
      <w:tblPr>
        <w:tblStyle w:val="20"/>
        <w:tblW w:w="92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812"/>
        <w:gridCol w:w="1064"/>
        <w:gridCol w:w="1320"/>
        <w:gridCol w:w="2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方法名：</w:t>
            </w:r>
            <w:r>
              <w:rPr>
                <w:rFonts w:hint="eastAsia" w:ascii="微软雅黑" w:hAnsi="微软雅黑" w:eastAsia="微软雅黑"/>
                <w:szCs w:val="21"/>
              </w:rPr>
              <w:t>qycObdIupr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用途：</w:t>
            </w:r>
            <w:r>
              <w:rPr>
                <w:rFonts w:hint="eastAsia" w:ascii="微软雅黑" w:hAnsi="微软雅黑" w:eastAsia="微软雅黑"/>
                <w:szCs w:val="21"/>
              </w:rPr>
              <w:t>主要用于上传汽油车O</w:t>
            </w:r>
            <w:r>
              <w:rPr>
                <w:rFonts w:ascii="微软雅黑" w:hAnsi="微软雅黑" w:eastAsia="微软雅黑"/>
                <w:szCs w:val="21"/>
              </w:rPr>
              <w:t>BD</w:t>
            </w:r>
            <w:r>
              <w:rPr>
                <w:rFonts w:hint="eastAsia" w:ascii="微软雅黑" w:hAnsi="微软雅黑" w:eastAsia="微软雅黑"/>
                <w:szCs w:val="21"/>
              </w:rPr>
              <w:t>-IUPR检测数据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2812"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064"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320"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szCs w:val="21"/>
              </w:rPr>
              <w:t>长度/精度</w:t>
            </w:r>
          </w:p>
        </w:tc>
        <w:tc>
          <w:tcPr>
            <w:tcW w:w="2032" w:type="dxa"/>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lsh</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检验流水号</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30</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chqz1jccs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催化器组1监测完成次数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chqz1fhtjcs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催化器组1符合条件次数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chqz1iuprl</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催化器组1IUPR率</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chqz2jccs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催化器组2监测完成次数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chqz2fhtjcs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催化器组2符合条件次数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chqz2iuprl</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催化器组2IUPR率</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qycgqz1jccs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前氧传感器组1监测完成次数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qycgqz1fhtjcs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前氧传感器组1符合条件次数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qycgqz1iuprl</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前氧传感器组1 IUPR率</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qycgqz2jccs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前氧传感器组2监测完成次数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qycgqz2fhtjcs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前氧传感器组2符合条件次数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qycgqz2iuprl</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前氧传感器组2 IUPR率</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hycgqz1jccs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后氧传感器组1监测完成次数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hycgqz1fhtjcs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后氧传感器组1符合条件次数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hycgqz1iuprl</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后氧传感器组1 IUPR率</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hycgqz2jccs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后氧传感器组2监测完成次数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hycgqz2fhtjcs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后氧传感器组2符合条件次数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hycgqz2iuprl</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后氧传感器组2 IUPR率</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evapjccs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EVAP监测完成次数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evapfhtjcs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EVAP符合条件次数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evapiuprl</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EVAP IUPR率</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egrvvtjccs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EGR和VVT监测完成次数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egrvvtfhtjcs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EGR和VVT符合条件次数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egrvvtiuprl</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EGR和VVT IUPR率</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gpfz1jccs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GPF组1监测完成次数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gpfz1fhtjcs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GPF组1符合条件次数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gpfz1iuprl</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GPF组1IUPR率</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gpfz2jccs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GPF组2监测完成次数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gpfz2fhtjcs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GPF组2符合条件次数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gpfz2iuprl</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GPF组2IUPR率</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eckqpsxtjccs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二次空气喷射系统监测完成次数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eckqpsxtfhtjcs</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二次空气喷射系统符合条件次数</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eckqpsxtiuprl</w:t>
            </w:r>
          </w:p>
        </w:tc>
        <w:tc>
          <w:tcPr>
            <w:tcW w:w="281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二次空气喷射系统IUPR率</w:t>
            </w:r>
          </w:p>
        </w:tc>
        <w:tc>
          <w:tcPr>
            <w:tcW w:w="106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32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032"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返回：</w:t>
            </w:r>
            <w:r>
              <w:rPr>
                <w:rFonts w:hint="eastAsia" w:ascii="微软雅黑" w:hAnsi="微软雅黑" w:eastAsia="微软雅黑" w:cs="宋体"/>
                <w:kern w:val="0"/>
                <w:szCs w:val="21"/>
              </w:rPr>
              <w:t xml:space="preserve">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jc w:val="center"/>
        </w:trPr>
        <w:tc>
          <w:tcPr>
            <w:tcW w:w="9209" w:type="dxa"/>
            <w:gridSpan w:val="5"/>
            <w:shd w:val="clear" w:color="auto" w:fill="auto"/>
            <w:noWrap/>
            <w:vAlign w:val="center"/>
          </w:tcPr>
          <w:p>
            <w:pPr>
              <w:snapToGrid w:val="0"/>
              <w:spacing w:before="62" w:beforeLines="20"/>
              <w:ind w:firstLine="411" w:firstLineChars="196"/>
              <w:jc w:val="left"/>
              <w:rPr>
                <w:rFonts w:ascii="微软雅黑" w:hAnsi="微软雅黑" w:eastAsia="微软雅黑"/>
                <w:szCs w:val="21"/>
              </w:rPr>
            </w:pPr>
            <w:r>
              <w:rPr>
                <w:rFonts w:hint="eastAsia" w:ascii="微软雅黑" w:hAnsi="微软雅黑" w:eastAsia="微软雅黑" w:cs="宋体"/>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cs="宋体"/>
                <w:b/>
                <w:szCs w:val="21"/>
              </w:rPr>
              <w:t>调用时机：</w:t>
            </w:r>
            <w:r>
              <w:rPr>
                <w:rFonts w:ascii="微软雅黑" w:hAnsi="微软雅黑" w:eastAsia="微软雅黑"/>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rPr>
                <w:rFonts w:ascii="微软雅黑" w:hAnsi="微软雅黑" w:eastAsia="微软雅黑"/>
                <w:szCs w:val="21"/>
              </w:rPr>
            </w:pPr>
            <w:r>
              <w:rPr>
                <w:rFonts w:hint="eastAsia"/>
              </w:rPr>
              <w:t>上传汽油车OBD-IUPR检测数据时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ind w:firstLine="315" w:firstLineChars="150"/>
              <w:jc w:val="left"/>
              <w:rPr>
                <w:rFonts w:ascii="微软雅黑" w:hAnsi="微软雅黑" w:eastAsia="微软雅黑"/>
                <w:szCs w:val="21"/>
              </w:rPr>
            </w:pPr>
          </w:p>
        </w:tc>
      </w:tr>
    </w:tbl>
    <w:p>
      <w:pPr>
        <w:rPr>
          <w:rFonts w:ascii="微软雅黑" w:hAnsi="微软雅黑" w:eastAsia="微软雅黑"/>
        </w:rPr>
      </w:pPr>
    </w:p>
    <w:p>
      <w:pPr>
        <w:pStyle w:val="4"/>
      </w:pPr>
      <w:r>
        <w:rPr>
          <w:rFonts w:hint="eastAsia"/>
        </w:rPr>
        <w:t>柴油车</w:t>
      </w:r>
      <w:commentRangeStart w:id="12"/>
      <w:r>
        <w:rPr>
          <w:rFonts w:hint="eastAsia"/>
        </w:rPr>
        <w:t>OBD-IUPR检测数据</w:t>
      </w:r>
      <w:commentRangeEnd w:id="12"/>
      <w:r>
        <w:rPr>
          <w:rStyle w:val="26"/>
          <w:rFonts w:eastAsia="宋体"/>
          <w:b w:val="0"/>
          <w:bCs w:val="0"/>
        </w:rPr>
        <w:commentReference w:id="12"/>
      </w:r>
    </w:p>
    <w:tbl>
      <w:tblPr>
        <w:tblStyle w:val="20"/>
        <w:tblW w:w="92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84"/>
        <w:gridCol w:w="1133"/>
        <w:gridCol w:w="127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方法名：c</w:t>
            </w:r>
            <w:r>
              <w:rPr>
                <w:rFonts w:hint="eastAsia" w:ascii="微软雅黑" w:hAnsi="微软雅黑" w:eastAsia="微软雅黑"/>
                <w:szCs w:val="21"/>
              </w:rPr>
              <w:t>ycObdIupr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用途：</w:t>
            </w:r>
            <w:r>
              <w:rPr>
                <w:rFonts w:hint="eastAsia" w:ascii="微软雅黑" w:hAnsi="微软雅黑" w:eastAsia="微软雅黑"/>
                <w:szCs w:val="21"/>
              </w:rPr>
              <w:t>主要用于上传柴油车O</w:t>
            </w:r>
            <w:r>
              <w:rPr>
                <w:rFonts w:ascii="微软雅黑" w:hAnsi="微软雅黑" w:eastAsia="微软雅黑"/>
                <w:szCs w:val="21"/>
              </w:rPr>
              <w:t>BD</w:t>
            </w:r>
            <w:r>
              <w:rPr>
                <w:rFonts w:hint="eastAsia" w:ascii="微软雅黑" w:hAnsi="微软雅黑" w:eastAsia="微软雅黑"/>
                <w:szCs w:val="21"/>
              </w:rPr>
              <w:t>-IUPR检测数据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1984"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133"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276"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szCs w:val="21"/>
              </w:rPr>
              <w:t>长度/精度</w:t>
            </w:r>
          </w:p>
        </w:tc>
        <w:tc>
          <w:tcPr>
            <w:tcW w:w="2835" w:type="dxa"/>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lsh</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检验流水号</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30</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nmhcchqjccs</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NMHC催化器监测完成次数</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nmhcchqfhtjcs</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NMHC催化器符合条件次数</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nmhcchqiuprl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NMHC催化器IUPR率</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noxchqjccs</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NOx催化器监测完成次数</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noxchqfhtjcs</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NOx催化器符合条件次数</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noxchqiuprl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NOx催化器IUPR率</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noxxfqjccs</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NOx吸附器监测完成次数</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noxxfqfhtjcs</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NOx吸附器符合条件次数</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noxxfqiuprl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NOx吸附器IUPR率</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pmbjqjccs</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PM捕集器监测完成次数</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pmbjqfhtjcs</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PM捕集器符合条件次数</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pmbjqiuprl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PM捕集器IUPR率</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fqcgqjccs</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废气传感器监测完成次数</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fqcgqfhtjcs</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废气传感器符合条件次数</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4"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fqcgqiuprl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废气传感器IUPR率</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egrvvtjccs</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EGR和VVT监测完成次数</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egrvvtfhtjcs</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EGR和VVT符合条件次数</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egrvvtiuprl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EGR和VVT IUPR率</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zyyljccs</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增压压力监测监测完成次数</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zyylfhtjcs</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增压压力监测符合条件次数</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zyyliuprl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增压压力监测IUPR率</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p>
        </w:tc>
        <w:tc>
          <w:tcPr>
            <w:tcW w:w="2835" w:type="dxa"/>
            <w:vAlign w:val="center"/>
          </w:tcPr>
          <w:p>
            <w:pPr>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返回：</w:t>
            </w:r>
            <w:r>
              <w:rPr>
                <w:rFonts w:hint="eastAsia" w:ascii="微软雅黑" w:hAnsi="微软雅黑" w:eastAsia="微软雅黑" w:cs="宋体"/>
                <w:kern w:val="0"/>
                <w:szCs w:val="21"/>
              </w:rPr>
              <w:t xml:space="preserve">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jc w:val="center"/>
        </w:trPr>
        <w:tc>
          <w:tcPr>
            <w:tcW w:w="9209" w:type="dxa"/>
            <w:gridSpan w:val="5"/>
            <w:shd w:val="clear" w:color="auto" w:fill="auto"/>
            <w:noWrap/>
            <w:vAlign w:val="center"/>
          </w:tcPr>
          <w:p>
            <w:pPr>
              <w:snapToGrid w:val="0"/>
              <w:spacing w:before="62" w:beforeLines="20"/>
              <w:ind w:firstLine="411" w:firstLineChars="196"/>
              <w:jc w:val="left"/>
              <w:rPr>
                <w:rFonts w:ascii="微软雅黑" w:hAnsi="微软雅黑" w:eastAsia="微软雅黑"/>
                <w:szCs w:val="21"/>
              </w:rPr>
            </w:pPr>
            <w:r>
              <w:rPr>
                <w:rFonts w:hint="eastAsia" w:ascii="微软雅黑" w:hAnsi="微软雅黑" w:eastAsia="微软雅黑" w:cs="宋体"/>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cs="宋体"/>
                <w:b/>
                <w:szCs w:val="21"/>
              </w:rPr>
              <w:t>调用时机：</w:t>
            </w:r>
            <w:r>
              <w:rPr>
                <w:rFonts w:ascii="微软雅黑" w:hAnsi="微软雅黑" w:eastAsia="微软雅黑"/>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rPr>
                <w:rFonts w:ascii="微软雅黑" w:hAnsi="微软雅黑" w:eastAsia="微软雅黑"/>
                <w:szCs w:val="21"/>
              </w:rPr>
            </w:pPr>
            <w:r>
              <w:rPr>
                <w:rFonts w:hint="eastAsia"/>
              </w:rPr>
              <w:t>上传OBD-IUPR检测数据时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ind w:firstLine="315" w:firstLineChars="150"/>
              <w:jc w:val="left"/>
              <w:rPr>
                <w:rFonts w:ascii="微软雅黑" w:hAnsi="微软雅黑" w:eastAsia="微软雅黑"/>
                <w:szCs w:val="21"/>
              </w:rPr>
            </w:pPr>
          </w:p>
        </w:tc>
      </w:tr>
    </w:tbl>
    <w:p>
      <w:pPr>
        <w:rPr>
          <w:rFonts w:ascii="微软雅黑" w:hAnsi="微软雅黑" w:eastAsia="微软雅黑"/>
        </w:rPr>
      </w:pPr>
    </w:p>
    <w:p>
      <w:pPr>
        <w:rPr>
          <w:rFonts w:ascii="微软雅黑" w:hAnsi="微软雅黑" w:eastAsia="微软雅黑"/>
        </w:rPr>
      </w:pPr>
    </w:p>
    <w:p>
      <w:pPr>
        <w:pStyle w:val="4"/>
      </w:pPr>
      <w:bookmarkStart w:id="117" w:name="_Toc22027545"/>
      <w:r>
        <w:rPr>
          <w:rFonts w:hint="eastAsia"/>
        </w:rPr>
        <w:t>燃油蒸发排放控制系统检验数据上传接口</w:t>
      </w:r>
      <w:bookmarkEnd w:id="117"/>
    </w:p>
    <w:tbl>
      <w:tblPr>
        <w:tblStyle w:val="20"/>
        <w:tblW w:w="92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84"/>
        <w:gridCol w:w="1133"/>
        <w:gridCol w:w="127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方法名：</w:t>
            </w:r>
            <w:r>
              <w:rPr>
                <w:rFonts w:ascii="微软雅黑" w:hAnsi="微软雅黑" w:eastAsia="微软雅黑" w:cs="Courier New"/>
                <w:kern w:val="0"/>
                <w:sz w:val="20"/>
                <w:szCs w:val="20"/>
              </w:rPr>
              <w:t>ryzfJysj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b/>
                <w:szCs w:val="21"/>
              </w:rPr>
              <w:t>用途：</w:t>
            </w:r>
            <w:r>
              <w:rPr>
                <w:rFonts w:hint="eastAsia" w:ascii="微软雅黑" w:hAnsi="微软雅黑" w:eastAsia="微软雅黑"/>
                <w:szCs w:val="21"/>
              </w:rPr>
              <w:t>主要用于上传燃油蒸发排放控制系统检验数据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1984"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133"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276"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szCs w:val="21"/>
              </w:rPr>
              <w:t>长度/精度</w:t>
            </w:r>
          </w:p>
        </w:tc>
        <w:tc>
          <w:tcPr>
            <w:tcW w:w="2835" w:type="dxa"/>
            <w:vAlign w:val="center"/>
          </w:tcPr>
          <w:p>
            <w:pPr>
              <w:snapToGrid w:val="0"/>
              <w:spacing w:before="62" w:beforeLines="20"/>
              <w:jc w:val="center"/>
              <w:rPr>
                <w:rFonts w:ascii="微软雅黑" w:hAnsi="微软雅黑" w:eastAsia="微软雅黑"/>
                <w:szCs w:val="21"/>
              </w:rPr>
            </w:pPr>
            <w:r>
              <w:rPr>
                <w:rFonts w:hint="eastAsia" w:ascii="微软雅黑" w:hAnsi="微软雅黑" w:eastAsia="微软雅黑"/>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lsh</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检验流水号</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必需，由业务信息保存后返回（lsh）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访问令牌</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根据检测线编号调用获取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j</w:t>
            </w:r>
            <w:r>
              <w:rPr>
                <w:rFonts w:ascii="微软雅黑" w:hAnsi="微软雅黑" w:eastAsia="微软雅黑" w:cs="Arial"/>
                <w:kern w:val="0"/>
                <w:szCs w:val="21"/>
              </w:rPr>
              <w:t>ykcsyl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进油口初始压力</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6</w:t>
            </w:r>
            <w:r>
              <w:rPr>
                <w:rFonts w:hint="eastAsia" w:ascii="微软雅黑" w:hAnsi="微软雅黑" w:eastAsia="微软雅黑" w:cs="Arial"/>
                <w:kern w:val="0"/>
                <w:szCs w:val="21"/>
              </w:rPr>
              <w:t>,</w:t>
            </w:r>
            <w:r>
              <w:rPr>
                <w:rFonts w:ascii="微软雅黑" w:hAnsi="微软雅黑" w:eastAsia="微软雅黑" w:cs="Arial"/>
                <w:kern w:val="0"/>
                <w:szCs w:val="21"/>
              </w:rPr>
              <w:t>0</w:t>
            </w:r>
          </w:p>
        </w:tc>
        <w:tc>
          <w:tcPr>
            <w:tcW w:w="2835" w:type="dxa"/>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jykssyl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进油口损失压力</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6,0</w:t>
            </w:r>
          </w:p>
        </w:tc>
        <w:tc>
          <w:tcPr>
            <w:tcW w:w="2835" w:type="dxa"/>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del w:id="45" w:author="admin" w:date="2019-10-04T16:58:00Z">
              <w:commentRangeStart w:id="13"/>
              <w:r>
                <w:rPr>
                  <w:rFonts w:ascii="微软雅黑" w:hAnsi="微软雅黑" w:eastAsia="微软雅黑" w:cs="Arial"/>
                  <w:kern w:val="0"/>
                  <w:szCs w:val="21"/>
                </w:rPr>
                <w:delText>J</w:delText>
              </w:r>
            </w:del>
            <w:ins w:id="46" w:author="admin" w:date="2019-10-04T16:58:00Z">
              <w:r>
                <w:rPr>
                  <w:rFonts w:hint="eastAsia" w:ascii="微软雅黑" w:hAnsi="微软雅黑" w:eastAsia="微软雅黑" w:cs="Arial"/>
                  <w:kern w:val="0"/>
                  <w:szCs w:val="21"/>
                </w:rPr>
                <w:t>j</w:t>
              </w:r>
            </w:ins>
            <w:r>
              <w:rPr>
                <w:rFonts w:ascii="微软雅黑" w:hAnsi="微软雅黑" w:eastAsia="微软雅黑" w:cs="Arial"/>
                <w:kern w:val="0"/>
                <w:szCs w:val="21"/>
              </w:rPr>
              <w:t>ykcs</w:t>
            </w:r>
            <w:ins w:id="47" w:author="admin" w:date="2019-10-04T16:58:00Z">
              <w:r>
                <w:rPr>
                  <w:rFonts w:hint="eastAsia" w:ascii="微软雅黑" w:hAnsi="微软雅黑" w:eastAsia="微软雅黑" w:cs="Arial"/>
                  <w:kern w:val="0"/>
                  <w:szCs w:val="21"/>
                </w:rPr>
                <w:t>jg</w:t>
              </w:r>
              <w:commentRangeEnd w:id="13"/>
            </w:ins>
            <w:r>
              <w:commentReference w:id="13"/>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进油口测试结果</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1</w:t>
            </w:r>
          </w:p>
        </w:tc>
        <w:tc>
          <w:tcPr>
            <w:tcW w:w="2835" w:type="dxa"/>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0</w:t>
            </w:r>
            <w:r>
              <w:rPr>
                <w:rFonts w:hint="eastAsia" w:ascii="微软雅黑" w:hAnsi="微软雅黑" w:eastAsia="微软雅黑" w:cs="Arial"/>
                <w:kern w:val="0"/>
                <w:szCs w:val="21"/>
              </w:rPr>
              <w:t xml:space="preserve">不合格 </w:t>
            </w:r>
            <w:r>
              <w:rPr>
                <w:rFonts w:ascii="微软雅黑" w:hAnsi="微软雅黑" w:eastAsia="微软雅黑" w:cs="Arial"/>
                <w:kern w:val="0"/>
                <w:szCs w:val="21"/>
              </w:rPr>
              <w:t>1</w:t>
            </w:r>
            <w:r>
              <w:rPr>
                <w:rFonts w:hint="eastAsia" w:ascii="微软雅黑" w:hAnsi="微软雅黑" w:eastAsia="微软雅黑" w:cs="Arial"/>
                <w:kern w:val="0"/>
                <w:szCs w:val="21"/>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yxgxlll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油箱盖泄露流量</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7</w:t>
            </w:r>
            <w:r>
              <w:rPr>
                <w:rFonts w:hint="eastAsia" w:ascii="微软雅黑" w:hAnsi="微软雅黑" w:eastAsia="微软雅黑" w:cs="Arial"/>
                <w:kern w:val="0"/>
                <w:szCs w:val="21"/>
              </w:rPr>
              <w:t>,</w:t>
            </w:r>
            <w:r>
              <w:rPr>
                <w:rFonts w:ascii="微软雅黑" w:hAnsi="微软雅黑" w:eastAsia="微软雅黑" w:cs="Arial"/>
                <w:kern w:val="0"/>
                <w:szCs w:val="21"/>
              </w:rPr>
              <w:t>2</w:t>
            </w:r>
          </w:p>
        </w:tc>
        <w:tc>
          <w:tcPr>
            <w:tcW w:w="2835" w:type="dxa"/>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ML/min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yxgcsyl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油箱盖初始压力</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6</w:t>
            </w:r>
            <w:r>
              <w:rPr>
                <w:rFonts w:hint="eastAsia" w:ascii="微软雅黑" w:hAnsi="微软雅黑" w:eastAsia="微软雅黑" w:cs="Arial"/>
                <w:kern w:val="0"/>
                <w:szCs w:val="21"/>
              </w:rPr>
              <w:t>,</w:t>
            </w:r>
            <w:r>
              <w:rPr>
                <w:rFonts w:ascii="微软雅黑" w:hAnsi="微软雅黑" w:eastAsia="微软雅黑" w:cs="Arial"/>
                <w:kern w:val="0"/>
                <w:szCs w:val="21"/>
              </w:rPr>
              <w:t>0</w:t>
            </w:r>
          </w:p>
        </w:tc>
        <w:tc>
          <w:tcPr>
            <w:tcW w:w="2835" w:type="dxa"/>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yxgssyl</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油箱盖1</w:t>
            </w:r>
            <w:r>
              <w:rPr>
                <w:rFonts w:ascii="微软雅黑" w:hAnsi="微软雅黑" w:eastAsia="微软雅黑" w:cs="Arial"/>
                <w:kern w:val="0"/>
                <w:szCs w:val="21"/>
              </w:rPr>
              <w:t>0</w:t>
            </w:r>
            <w:r>
              <w:rPr>
                <w:rFonts w:hint="eastAsia" w:ascii="微软雅黑" w:hAnsi="微软雅黑" w:eastAsia="微软雅黑" w:cs="Arial"/>
                <w:kern w:val="0"/>
                <w:szCs w:val="21"/>
              </w:rPr>
              <w:t>秒损失压力</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6,0</w:t>
            </w:r>
          </w:p>
        </w:tc>
        <w:tc>
          <w:tcPr>
            <w:tcW w:w="2835" w:type="dxa"/>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commentRangeStart w:id="14"/>
            <w:r>
              <w:rPr>
                <w:rFonts w:ascii="微软雅黑" w:hAnsi="微软雅黑" w:eastAsia="微软雅黑" w:cs="Arial"/>
                <w:kern w:val="0"/>
                <w:szCs w:val="21"/>
              </w:rPr>
              <w:t>yxgcs</w:t>
            </w:r>
            <w:ins w:id="48" w:author="admin" w:date="2019-10-04T16:59:00Z">
              <w:r>
                <w:rPr>
                  <w:rFonts w:hint="eastAsia" w:ascii="微软雅黑" w:hAnsi="微软雅黑" w:eastAsia="微软雅黑" w:cs="Arial"/>
                  <w:kern w:val="0"/>
                  <w:szCs w:val="21"/>
                </w:rPr>
                <w:t>jg</w:t>
              </w:r>
              <w:commentRangeEnd w:id="14"/>
            </w:ins>
            <w:r>
              <w:commentReference w:id="14"/>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油箱盖测试结果</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1</w:t>
            </w:r>
          </w:p>
        </w:tc>
        <w:tc>
          <w:tcPr>
            <w:tcW w:w="2835" w:type="dxa"/>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0</w:t>
            </w:r>
            <w:r>
              <w:rPr>
                <w:rFonts w:hint="eastAsia" w:ascii="微软雅黑" w:hAnsi="微软雅黑" w:eastAsia="微软雅黑" w:cs="Arial"/>
                <w:kern w:val="0"/>
                <w:szCs w:val="21"/>
              </w:rPr>
              <w:t xml:space="preserve">不合格 </w:t>
            </w:r>
            <w:r>
              <w:rPr>
                <w:rFonts w:ascii="微软雅黑" w:hAnsi="微软雅黑" w:eastAsia="微软雅黑" w:cs="Arial"/>
                <w:kern w:val="0"/>
                <w:szCs w:val="21"/>
              </w:rPr>
              <w:t>1</w:t>
            </w:r>
            <w:r>
              <w:rPr>
                <w:rFonts w:hint="eastAsia" w:ascii="微软雅黑" w:hAnsi="微软雅黑" w:eastAsia="微软雅黑" w:cs="Arial"/>
                <w:kern w:val="0"/>
                <w:szCs w:val="21"/>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kssj</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检测开始时间</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19</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981"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jssj</w:t>
            </w:r>
          </w:p>
        </w:tc>
        <w:tc>
          <w:tcPr>
            <w:tcW w:w="198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检测结束时间</w:t>
            </w:r>
          </w:p>
        </w:tc>
        <w:tc>
          <w:tcPr>
            <w:tcW w:w="1133"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27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2835" w:type="dxa"/>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rPr>
                <w:rFonts w:ascii="微软雅黑" w:hAnsi="微软雅黑" w:eastAsia="微软雅黑"/>
                <w:b/>
                <w:szCs w:val="21"/>
              </w:rPr>
            </w:pPr>
            <w:r>
              <w:rPr>
                <w:rFonts w:hint="eastAsia" w:ascii="微软雅黑" w:hAnsi="微软雅黑" w:eastAsia="微软雅黑"/>
                <w:b/>
                <w:szCs w:val="21"/>
              </w:rPr>
              <w:t>返回：</w:t>
            </w:r>
            <w:r>
              <w:rPr>
                <w:rFonts w:hint="eastAsia" w:ascii="微软雅黑" w:hAnsi="微软雅黑" w:eastAsia="微软雅黑" w:cs="宋体"/>
                <w:kern w:val="0"/>
                <w:szCs w:val="21"/>
              </w:rPr>
              <w:t xml:space="preserve"> &lt;root&gt;&lt;result&gt;&lt;/result&gt;&lt;info&gt;&lt;/info&gt;&lt;/root&gt;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jc w:val="center"/>
        </w:trPr>
        <w:tc>
          <w:tcPr>
            <w:tcW w:w="9209" w:type="dxa"/>
            <w:gridSpan w:val="5"/>
            <w:shd w:val="clear" w:color="auto" w:fill="auto"/>
            <w:noWrap/>
            <w:vAlign w:val="center"/>
          </w:tcPr>
          <w:p>
            <w:pPr>
              <w:snapToGrid w:val="0"/>
              <w:spacing w:before="62" w:beforeLines="20"/>
              <w:ind w:firstLine="411" w:firstLineChars="196"/>
              <w:jc w:val="left"/>
              <w:rPr>
                <w:rFonts w:ascii="微软雅黑" w:hAnsi="微软雅黑" w:eastAsia="微软雅黑"/>
                <w:szCs w:val="21"/>
              </w:rPr>
            </w:pPr>
            <w:r>
              <w:rPr>
                <w:rFonts w:hint="eastAsia" w:ascii="微软雅黑" w:hAnsi="微软雅黑" w:eastAsia="微软雅黑" w:cs="宋体"/>
                <w:kern w:val="0"/>
                <w:szCs w:val="21"/>
              </w:rPr>
              <w: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jc w:val="left"/>
              <w:rPr>
                <w:rFonts w:ascii="微软雅黑" w:hAnsi="微软雅黑" w:eastAsia="微软雅黑"/>
                <w:szCs w:val="21"/>
              </w:rPr>
            </w:pPr>
            <w:r>
              <w:rPr>
                <w:rFonts w:hint="eastAsia" w:ascii="微软雅黑" w:hAnsi="微软雅黑" w:eastAsia="微软雅黑" w:cs="宋体"/>
                <w:b/>
                <w:szCs w:val="21"/>
              </w:rPr>
              <w:t>调用时机：</w:t>
            </w:r>
            <w:r>
              <w:rPr>
                <w:rFonts w:ascii="微软雅黑" w:hAnsi="微软雅黑" w:eastAsia="微软雅黑"/>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ind w:firstLine="315" w:firstLineChars="150"/>
              <w:jc w:val="left"/>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209" w:type="dxa"/>
            <w:gridSpan w:val="5"/>
            <w:shd w:val="clear" w:color="auto" w:fill="auto"/>
            <w:noWrap/>
            <w:vAlign w:val="center"/>
          </w:tcPr>
          <w:p>
            <w:pPr>
              <w:snapToGrid w:val="0"/>
              <w:spacing w:before="62" w:beforeLines="20"/>
              <w:ind w:firstLine="315" w:firstLineChars="150"/>
              <w:jc w:val="left"/>
              <w:rPr>
                <w:rFonts w:ascii="微软雅黑" w:hAnsi="微软雅黑" w:eastAsia="微软雅黑"/>
                <w:szCs w:val="21"/>
              </w:rPr>
            </w:pPr>
          </w:p>
        </w:tc>
      </w:tr>
    </w:tbl>
    <w:p>
      <w:pPr>
        <w:rPr>
          <w:rFonts w:ascii="微软雅黑" w:hAnsi="微软雅黑" w:eastAsia="微软雅黑"/>
        </w:rPr>
      </w:pPr>
    </w:p>
    <w:p>
      <w:pPr>
        <w:rPr>
          <w:rFonts w:ascii="微软雅黑" w:hAnsi="微软雅黑" w:eastAsia="微软雅黑"/>
        </w:rPr>
      </w:pPr>
    </w:p>
    <w:p>
      <w:pPr>
        <w:pStyle w:val="3"/>
        <w:rPr>
          <w:rFonts w:ascii="微软雅黑" w:hAnsi="微软雅黑" w:eastAsia="微软雅黑"/>
          <w:kern w:val="0"/>
        </w:rPr>
      </w:pPr>
      <w:bookmarkStart w:id="118" w:name="_Toc22027546"/>
      <w:r>
        <w:rPr>
          <w:rFonts w:hint="eastAsia" w:ascii="微软雅黑" w:hAnsi="微软雅黑" w:eastAsia="微软雅黑"/>
          <w:kern w:val="0"/>
        </w:rPr>
        <w:t>尾气检测过程数据及检测结果通讯接口</w:t>
      </w:r>
      <w:bookmarkEnd w:id="106"/>
      <w:bookmarkEnd w:id="118"/>
      <w:bookmarkStart w:id="119" w:name="_Toc458695817"/>
    </w:p>
    <w:p>
      <w:pPr>
        <w:pStyle w:val="4"/>
      </w:pPr>
      <w:bookmarkStart w:id="120" w:name="_Toc22027547"/>
      <w:r>
        <w:rPr>
          <w:rFonts w:hint="eastAsia"/>
        </w:rPr>
        <w:t>上传简易瞬态工况法检测结果接口</w:t>
      </w:r>
      <w:bookmarkEnd w:id="120"/>
    </w:p>
    <w:tbl>
      <w:tblPr>
        <w:tblStyle w:val="20"/>
        <w:tblW w:w="9015"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1"/>
        <w:gridCol w:w="2262"/>
        <w:gridCol w:w="914"/>
        <w:gridCol w:w="1056"/>
        <w:gridCol w:w="3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901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b/>
                <w:szCs w:val="21"/>
              </w:rPr>
              <w:t>方法名：</w:t>
            </w:r>
            <w:r>
              <w:rPr>
                <w:rFonts w:hint="eastAsia" w:ascii="微软雅黑" w:hAnsi="微软雅黑" w:eastAsia="微软雅黑" w:cs="Courier New"/>
                <w:kern w:val="0"/>
                <w:sz w:val="20"/>
                <w:szCs w:val="20"/>
              </w:rPr>
              <w:t>jystJgsj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901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用途：</w:t>
            </w:r>
            <w:r>
              <w:rPr>
                <w:rFonts w:hint="eastAsia" w:ascii="微软雅黑" w:hAnsi="微软雅黑" w:eastAsia="微软雅黑" w:cs="宋体"/>
                <w:kern w:val="0"/>
                <w:szCs w:val="21"/>
              </w:rPr>
              <w:t>该接口用于接收</w:t>
            </w:r>
            <w:r>
              <w:rPr>
                <w:rFonts w:hint="eastAsia" w:ascii="微软雅黑" w:hAnsi="微软雅黑" w:eastAsia="微软雅黑"/>
              </w:rPr>
              <w:t>简易瞬态工况法</w:t>
            </w:r>
            <w:r>
              <w:rPr>
                <w:rFonts w:hint="eastAsia" w:ascii="微软雅黑" w:hAnsi="微软雅黑" w:eastAsia="微软雅黑" w:cs="宋体"/>
                <w:kern w:val="0"/>
                <w:szCs w:val="21"/>
              </w:rPr>
              <w:t>检测结果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9015" w:type="dxa"/>
            <w:gridSpan w:val="5"/>
            <w:shd w:val="clear" w:color="auto" w:fill="auto"/>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返回值：</w:t>
            </w:r>
            <w:r>
              <w:rPr>
                <w:rFonts w:hint="eastAsia" w:ascii="微软雅黑" w:hAnsi="微软雅黑" w:eastAsia="微软雅黑" w:cs="宋体"/>
                <w:kern w:val="0"/>
                <w:szCs w:val="21"/>
              </w:rPr>
              <w:t>xml字符串 (&lt;root&gt;&lt;result&gt;&lt;/result&gt;&lt;info&gt;&lt;/info&gt;&lt;/root&gt;)成功则result为1，否则为0，成功时info为空，否则是失败的信息。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9015" w:type="dxa"/>
            <w:gridSpan w:val="5"/>
            <w:shd w:val="clear" w:color="auto" w:fill="auto"/>
            <w:vAlign w:val="center"/>
          </w:tcPr>
          <w:p>
            <w:pPr>
              <w:widowControl/>
              <w:snapToGrid w:val="0"/>
              <w:spacing w:before="62" w:beforeLines="20"/>
              <w:rPr>
                <w:rFonts w:ascii="微软雅黑" w:hAnsi="微软雅黑" w:eastAsia="微软雅黑" w:cs="宋体"/>
                <w:b/>
                <w:kern w:val="0"/>
                <w:szCs w:val="21"/>
              </w:rPr>
            </w:pPr>
            <w:r>
              <w:rPr>
                <w:rFonts w:hint="eastAsia" w:ascii="微软雅黑" w:hAnsi="微软雅黑" w:eastAsia="微软雅黑" w:cs="宋体"/>
                <w:b/>
                <w:kern w:val="0"/>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81"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2262"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914"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056"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数据精度</w:t>
            </w:r>
          </w:p>
        </w:tc>
        <w:tc>
          <w:tcPr>
            <w:tcW w:w="3202"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lsh</w:t>
            </w:r>
          </w:p>
        </w:tc>
        <w:tc>
          <w:tcPr>
            <w:tcW w:w="226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检验流水号</w:t>
            </w:r>
          </w:p>
        </w:tc>
        <w:tc>
          <w:tcPr>
            <w:tcW w:w="91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105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50</w:t>
            </w:r>
          </w:p>
        </w:tc>
        <w:tc>
          <w:tcPr>
            <w:tcW w:w="3202"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必需，由业务信息保存后返回（lsh）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2262"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启动访问令牌</w:t>
            </w:r>
          </w:p>
        </w:tc>
        <w:tc>
          <w:tcPr>
            <w:tcW w:w="914"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320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启动时环保软件传递的参数访问令牌，只本次启动有效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w:t>
            </w:r>
            <w:r>
              <w:rPr>
                <w:rFonts w:hint="eastAsia" w:ascii="微软雅黑" w:hAnsi="微软雅黑" w:eastAsia="微软雅黑" w:cs="Arial"/>
                <w:kern w:val="0"/>
                <w:szCs w:val="21"/>
              </w:rPr>
              <w:t>o</w:t>
            </w:r>
          </w:p>
        </w:tc>
        <w:tc>
          <w:tcPr>
            <w:tcW w:w="2262" w:type="dxa"/>
            <w:shd w:val="clear" w:color="auto" w:fill="auto"/>
            <w:vAlign w:val="center"/>
          </w:tcPr>
          <w:p>
            <w:pPr>
              <w:widowControl/>
              <w:snapToGrid w:val="0"/>
              <w:spacing w:before="62" w:beforeLines="20"/>
              <w:rPr>
                <w:rFonts w:ascii="微软雅黑" w:hAnsi="微软雅黑" w:eastAsia="微软雅黑" w:cs="Arial"/>
                <w:kern w:val="0"/>
                <w:szCs w:val="21"/>
              </w:rPr>
            </w:pPr>
            <w:bookmarkStart w:id="121" w:name="OLE_LINK78"/>
            <w:bookmarkStart w:id="122" w:name="OLE_LINK77"/>
            <w:r>
              <w:rPr>
                <w:rFonts w:hint="eastAsia" w:ascii="微软雅黑" w:hAnsi="微软雅黑" w:eastAsia="微软雅黑" w:cs="Arial"/>
                <w:kern w:val="0"/>
                <w:szCs w:val="21"/>
              </w:rPr>
              <w:t>一氧化碳检测值</w:t>
            </w:r>
            <w:bookmarkEnd w:id="121"/>
            <w:bookmarkEnd w:id="122"/>
          </w:p>
        </w:tc>
        <w:tc>
          <w:tcPr>
            <w:tcW w:w="91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8,2</w:t>
            </w:r>
          </w:p>
        </w:tc>
        <w:tc>
          <w:tcPr>
            <w:tcW w:w="3202"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单位：g/km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hc</w:t>
            </w:r>
          </w:p>
        </w:tc>
        <w:tc>
          <w:tcPr>
            <w:tcW w:w="2262" w:type="dxa"/>
            <w:shd w:val="clear" w:color="auto" w:fill="auto"/>
            <w:vAlign w:val="center"/>
          </w:tcPr>
          <w:p>
            <w:pPr>
              <w:widowControl/>
              <w:snapToGrid w:val="0"/>
              <w:spacing w:before="62" w:beforeLines="20"/>
              <w:rPr>
                <w:rFonts w:ascii="微软雅黑" w:hAnsi="微软雅黑" w:eastAsia="微软雅黑" w:cs="Arial"/>
                <w:kern w:val="0"/>
                <w:szCs w:val="21"/>
              </w:rPr>
            </w:pPr>
            <w:bookmarkStart w:id="123" w:name="OLE_LINK80"/>
            <w:bookmarkStart w:id="124" w:name="OLE_LINK79"/>
            <w:r>
              <w:rPr>
                <w:rFonts w:hint="eastAsia" w:ascii="微软雅黑" w:hAnsi="微软雅黑" w:eastAsia="微软雅黑" w:cs="Arial"/>
                <w:kern w:val="0"/>
                <w:szCs w:val="21"/>
              </w:rPr>
              <w:t>碳氢化合物检测值</w:t>
            </w:r>
            <w:bookmarkEnd w:id="123"/>
            <w:bookmarkEnd w:id="124"/>
          </w:p>
        </w:tc>
        <w:tc>
          <w:tcPr>
            <w:tcW w:w="91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8,2</w:t>
            </w:r>
          </w:p>
        </w:tc>
        <w:tc>
          <w:tcPr>
            <w:tcW w:w="3202"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单位：g/km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no</w:t>
            </w:r>
          </w:p>
        </w:tc>
        <w:tc>
          <w:tcPr>
            <w:tcW w:w="2262" w:type="dxa"/>
            <w:shd w:val="clear" w:color="auto" w:fill="auto"/>
            <w:vAlign w:val="center"/>
          </w:tcPr>
          <w:p>
            <w:pPr>
              <w:widowControl/>
              <w:snapToGrid w:val="0"/>
              <w:spacing w:before="62" w:beforeLines="20"/>
              <w:rPr>
                <w:rFonts w:ascii="微软雅黑" w:hAnsi="微软雅黑" w:eastAsia="微软雅黑" w:cs="Arial"/>
                <w:kern w:val="0"/>
                <w:szCs w:val="21"/>
              </w:rPr>
            </w:pPr>
            <w:bookmarkStart w:id="125" w:name="OLE_LINK82"/>
            <w:bookmarkStart w:id="126" w:name="OLE_LINK81"/>
            <w:r>
              <w:rPr>
                <w:rFonts w:hint="eastAsia" w:ascii="微软雅黑" w:hAnsi="微软雅黑" w:eastAsia="微软雅黑" w:cs="Arial"/>
                <w:kern w:val="0"/>
                <w:szCs w:val="21"/>
              </w:rPr>
              <w:t>氮氧化合物检测值</w:t>
            </w:r>
            <w:bookmarkEnd w:id="125"/>
            <w:bookmarkEnd w:id="126"/>
          </w:p>
        </w:tc>
        <w:tc>
          <w:tcPr>
            <w:tcW w:w="91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8,2</w:t>
            </w:r>
          </w:p>
        </w:tc>
        <w:tc>
          <w:tcPr>
            <w:tcW w:w="3202"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单位：g/km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sdgl</w:t>
            </w:r>
          </w:p>
        </w:tc>
        <w:tc>
          <w:tcPr>
            <w:tcW w:w="2262" w:type="dxa"/>
            <w:shd w:val="clear" w:color="auto" w:fill="auto"/>
            <w:vAlign w:val="center"/>
          </w:tcPr>
          <w:p>
            <w:pPr>
              <w:widowControl/>
              <w:snapToGrid w:val="0"/>
              <w:spacing w:before="62" w:beforeLines="20"/>
              <w:rPr>
                <w:rFonts w:ascii="微软雅黑" w:hAnsi="微软雅黑" w:eastAsia="微软雅黑" w:cs="Arial"/>
                <w:kern w:val="0"/>
                <w:szCs w:val="21"/>
              </w:rPr>
            </w:pPr>
            <w:bookmarkStart w:id="127" w:name="OLE_LINK84"/>
            <w:bookmarkStart w:id="128" w:name="OLE_LINK83"/>
            <w:r>
              <w:rPr>
                <w:rFonts w:hint="eastAsia" w:ascii="微软雅黑" w:hAnsi="微软雅黑" w:eastAsia="微软雅黑" w:cs="Arial"/>
                <w:kern w:val="0"/>
                <w:szCs w:val="21"/>
              </w:rPr>
              <w:t>测功机设定功率</w:t>
            </w:r>
            <w:bookmarkEnd w:id="127"/>
            <w:bookmarkEnd w:id="128"/>
          </w:p>
        </w:tc>
        <w:tc>
          <w:tcPr>
            <w:tcW w:w="91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8,2</w:t>
            </w:r>
          </w:p>
        </w:tc>
        <w:tc>
          <w:tcPr>
            <w:tcW w:w="3202"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sjxsjl</w:t>
            </w:r>
          </w:p>
        </w:tc>
        <w:tc>
          <w:tcPr>
            <w:tcW w:w="2262" w:type="dxa"/>
            <w:shd w:val="clear" w:color="auto" w:fill="auto"/>
            <w:vAlign w:val="center"/>
          </w:tcPr>
          <w:p>
            <w:pPr>
              <w:jc w:val="left"/>
              <w:rPr>
                <w:rFonts w:ascii="微软雅黑" w:hAnsi="微软雅黑" w:eastAsia="微软雅黑" w:cs="Arial"/>
                <w:kern w:val="0"/>
                <w:szCs w:val="21"/>
              </w:rPr>
            </w:pPr>
            <w:bookmarkStart w:id="129" w:name="OLE_LINK86"/>
            <w:bookmarkStart w:id="130" w:name="OLE_LINK85"/>
            <w:r>
              <w:rPr>
                <w:rFonts w:hint="eastAsia" w:ascii="微软雅黑" w:hAnsi="微软雅黑" w:eastAsia="微软雅黑" w:cs="Arial"/>
                <w:kern w:val="0"/>
                <w:szCs w:val="21"/>
              </w:rPr>
              <w:t>车辆实际行驶距离</w:t>
            </w:r>
            <w:bookmarkEnd w:id="129"/>
            <w:bookmarkEnd w:id="130"/>
          </w:p>
        </w:tc>
        <w:tc>
          <w:tcPr>
            <w:tcW w:w="914"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8,3</w:t>
            </w:r>
          </w:p>
        </w:tc>
        <w:tc>
          <w:tcPr>
            <w:tcW w:w="3202"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单位：km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c</w:t>
            </w:r>
            <w:r>
              <w:rPr>
                <w:rFonts w:ascii="微软雅黑" w:hAnsi="微软雅黑" w:eastAsia="微软雅黑" w:cs="Arial"/>
                <w:kern w:val="0"/>
                <w:szCs w:val="21"/>
              </w:rPr>
              <w:t>ssj</w:t>
            </w:r>
          </w:p>
        </w:tc>
        <w:tc>
          <w:tcPr>
            <w:tcW w:w="2262" w:type="dxa"/>
            <w:shd w:val="clear" w:color="auto" w:fill="auto"/>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测试时间</w:t>
            </w:r>
          </w:p>
        </w:tc>
        <w:tc>
          <w:tcPr>
            <w:tcW w:w="914"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jc w:val="left"/>
              <w:rPr>
                <w:rFonts w:ascii="微软雅黑" w:hAnsi="微软雅黑" w:eastAsia="微软雅黑" w:cs="Arial"/>
                <w:kern w:val="0"/>
                <w:szCs w:val="21"/>
              </w:rPr>
            </w:pPr>
            <w:r>
              <w:rPr>
                <w:rFonts w:ascii="微软雅黑" w:hAnsi="微软雅黑" w:eastAsia="微软雅黑" w:cs="Arial"/>
                <w:kern w:val="0"/>
                <w:szCs w:val="21"/>
              </w:rPr>
              <w:t>8,0</w:t>
            </w:r>
          </w:p>
        </w:tc>
        <w:tc>
          <w:tcPr>
            <w:tcW w:w="3202"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单位：s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plcs</w:t>
            </w:r>
          </w:p>
        </w:tc>
        <w:tc>
          <w:tcPr>
            <w:tcW w:w="2262" w:type="dxa"/>
            <w:shd w:val="clear" w:color="auto" w:fill="auto"/>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测试过程偏离次数</w:t>
            </w:r>
          </w:p>
        </w:tc>
        <w:tc>
          <w:tcPr>
            <w:tcW w:w="914"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jc w:val="left"/>
              <w:rPr>
                <w:rFonts w:ascii="微软雅黑" w:hAnsi="微软雅黑" w:eastAsia="微软雅黑" w:cs="Arial"/>
                <w:kern w:val="0"/>
                <w:szCs w:val="21"/>
              </w:rPr>
            </w:pPr>
            <w:r>
              <w:rPr>
                <w:rFonts w:ascii="微软雅黑" w:hAnsi="微软雅黑" w:eastAsia="微软雅黑" w:cs="Arial"/>
                <w:kern w:val="0"/>
                <w:szCs w:val="21"/>
              </w:rPr>
              <w:t>8,0</w:t>
            </w:r>
          </w:p>
        </w:tc>
        <w:tc>
          <w:tcPr>
            <w:tcW w:w="3202"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单位：次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zp</w:t>
            </w:r>
            <w:r>
              <w:rPr>
                <w:rFonts w:hint="eastAsia" w:ascii="微软雅黑" w:hAnsi="微软雅黑" w:eastAsia="微软雅黑" w:cs="Arial"/>
                <w:kern w:val="0"/>
                <w:szCs w:val="21"/>
              </w:rPr>
              <w:t>lsj</w:t>
            </w:r>
          </w:p>
        </w:tc>
        <w:tc>
          <w:tcPr>
            <w:tcW w:w="2262" w:type="dxa"/>
            <w:shd w:val="clear" w:color="auto" w:fill="auto"/>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总计偏离时间</w:t>
            </w:r>
          </w:p>
        </w:tc>
        <w:tc>
          <w:tcPr>
            <w:tcW w:w="914"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jc w:val="left"/>
              <w:rPr>
                <w:rFonts w:ascii="微软雅黑" w:hAnsi="微软雅黑" w:eastAsia="微软雅黑" w:cs="Arial"/>
                <w:kern w:val="0"/>
                <w:szCs w:val="21"/>
              </w:rPr>
            </w:pPr>
            <w:r>
              <w:rPr>
                <w:rFonts w:ascii="微软雅黑" w:hAnsi="微软雅黑" w:eastAsia="微软雅黑" w:cs="Arial"/>
                <w:kern w:val="0"/>
                <w:szCs w:val="21"/>
              </w:rPr>
              <w:t>8,0</w:t>
            </w:r>
          </w:p>
        </w:tc>
        <w:tc>
          <w:tcPr>
            <w:tcW w:w="3202"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单位：s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wd</w:t>
            </w:r>
          </w:p>
        </w:tc>
        <w:tc>
          <w:tcPr>
            <w:tcW w:w="2262" w:type="dxa"/>
            <w:shd w:val="clear" w:color="auto" w:fill="auto"/>
            <w:vAlign w:val="center"/>
          </w:tcPr>
          <w:p>
            <w:pPr>
              <w:widowControl/>
              <w:snapToGrid w:val="0"/>
              <w:spacing w:before="62" w:beforeLines="20"/>
              <w:rPr>
                <w:rFonts w:ascii="微软雅黑" w:hAnsi="微软雅黑" w:eastAsia="微软雅黑" w:cs="Arial"/>
                <w:kern w:val="0"/>
                <w:szCs w:val="21"/>
              </w:rPr>
            </w:pPr>
            <w:bookmarkStart w:id="131" w:name="OLE_LINK87"/>
            <w:bookmarkStart w:id="132" w:name="OLE_LINK88"/>
            <w:r>
              <w:rPr>
                <w:rFonts w:hint="eastAsia" w:ascii="微软雅黑" w:hAnsi="微软雅黑" w:eastAsia="微软雅黑" w:cs="Arial"/>
                <w:kern w:val="0"/>
                <w:szCs w:val="21"/>
              </w:rPr>
              <w:t>环境温度</w:t>
            </w:r>
            <w:bookmarkEnd w:id="131"/>
            <w:bookmarkEnd w:id="132"/>
          </w:p>
        </w:tc>
        <w:tc>
          <w:tcPr>
            <w:tcW w:w="91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3202"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bookmarkStart w:id="133" w:name="OLE_LINK97"/>
            <w:bookmarkStart w:id="134" w:name="OLE_LINK98"/>
            <w:r>
              <w:rPr>
                <w:rFonts w:hint="eastAsia" w:ascii="微软雅黑" w:hAnsi="微软雅黑" w:eastAsia="微软雅黑" w:cs="Arial"/>
                <w:kern w:val="0"/>
                <w:szCs w:val="21"/>
              </w:rPr>
              <w:t>℃</w:t>
            </w:r>
            <w:bookmarkEnd w:id="133"/>
            <w:bookmarkEnd w:id="13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sd</w:t>
            </w:r>
          </w:p>
        </w:tc>
        <w:tc>
          <w:tcPr>
            <w:tcW w:w="2262" w:type="dxa"/>
            <w:shd w:val="clear" w:color="auto" w:fill="auto"/>
            <w:vAlign w:val="center"/>
          </w:tcPr>
          <w:p>
            <w:pPr>
              <w:widowControl/>
              <w:snapToGrid w:val="0"/>
              <w:spacing w:before="62" w:beforeLines="20"/>
              <w:rPr>
                <w:rFonts w:ascii="微软雅黑" w:hAnsi="微软雅黑" w:eastAsia="微软雅黑" w:cs="Arial"/>
                <w:kern w:val="0"/>
                <w:szCs w:val="21"/>
              </w:rPr>
            </w:pPr>
            <w:bookmarkStart w:id="135" w:name="OLE_LINK89"/>
            <w:bookmarkStart w:id="136" w:name="OLE_LINK90"/>
            <w:r>
              <w:rPr>
                <w:rFonts w:hint="eastAsia" w:ascii="微软雅黑" w:hAnsi="微软雅黑" w:eastAsia="微软雅黑" w:cs="Arial"/>
                <w:kern w:val="0"/>
                <w:szCs w:val="21"/>
              </w:rPr>
              <w:t>环境湿度</w:t>
            </w:r>
            <w:bookmarkEnd w:id="135"/>
            <w:bookmarkEnd w:id="136"/>
          </w:p>
        </w:tc>
        <w:tc>
          <w:tcPr>
            <w:tcW w:w="91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3202"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bookmarkStart w:id="137" w:name="OLE_LINK95"/>
            <w:bookmarkStart w:id="138" w:name="OLE_LINK96"/>
            <w:r>
              <w:rPr>
                <w:rFonts w:ascii="微软雅黑" w:hAnsi="微软雅黑" w:eastAsia="微软雅黑" w:cs="Arial"/>
                <w:kern w:val="0"/>
                <w:szCs w:val="21"/>
              </w:rPr>
              <w:t>%</w:t>
            </w:r>
            <w:bookmarkEnd w:id="137"/>
            <w:bookmarkEnd w:id="13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dqy</w:t>
            </w:r>
          </w:p>
        </w:tc>
        <w:tc>
          <w:tcPr>
            <w:tcW w:w="2262" w:type="dxa"/>
            <w:shd w:val="clear" w:color="auto" w:fill="auto"/>
            <w:vAlign w:val="center"/>
          </w:tcPr>
          <w:p>
            <w:pPr>
              <w:widowControl/>
              <w:snapToGrid w:val="0"/>
              <w:spacing w:before="62" w:beforeLines="20"/>
              <w:rPr>
                <w:rFonts w:ascii="微软雅黑" w:hAnsi="微软雅黑" w:eastAsia="微软雅黑" w:cs="Arial"/>
                <w:kern w:val="0"/>
                <w:szCs w:val="21"/>
              </w:rPr>
            </w:pPr>
            <w:bookmarkStart w:id="139" w:name="OLE_LINK92"/>
            <w:bookmarkStart w:id="140" w:name="OLE_LINK91"/>
            <w:r>
              <w:rPr>
                <w:rFonts w:hint="eastAsia" w:ascii="微软雅黑" w:hAnsi="微软雅黑" w:eastAsia="微软雅黑" w:cs="Arial"/>
                <w:kern w:val="0"/>
                <w:szCs w:val="21"/>
              </w:rPr>
              <w:t>环境大气压</w:t>
            </w:r>
            <w:bookmarkEnd w:id="139"/>
            <w:bookmarkEnd w:id="140"/>
          </w:p>
        </w:tc>
        <w:tc>
          <w:tcPr>
            <w:tcW w:w="91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3202"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bookmarkStart w:id="141" w:name="OLE_LINK93"/>
            <w:bookmarkStart w:id="142" w:name="OLE_LINK94"/>
            <w:r>
              <w:rPr>
                <w:rFonts w:ascii="微软雅黑" w:hAnsi="微软雅黑" w:eastAsia="微软雅黑" w:cs="Arial"/>
                <w:kern w:val="0"/>
                <w:szCs w:val="21"/>
              </w:rPr>
              <w:t>kPa</w:t>
            </w:r>
            <w:bookmarkEnd w:id="141"/>
            <w:bookmarkEnd w:id="14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ynd</w:t>
            </w:r>
          </w:p>
        </w:tc>
        <w:tc>
          <w:tcPr>
            <w:tcW w:w="2262" w:type="dxa"/>
            <w:shd w:val="clear" w:color="auto" w:fill="auto"/>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环境氧浓度</w:t>
            </w:r>
          </w:p>
        </w:tc>
        <w:tc>
          <w:tcPr>
            <w:tcW w:w="91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3202"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glkqxs</w:t>
            </w:r>
          </w:p>
        </w:tc>
        <w:tc>
          <w:tcPr>
            <w:tcW w:w="2262" w:type="dxa"/>
            <w:shd w:val="clear" w:color="auto" w:fill="auto"/>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过量空气系数</w:t>
            </w:r>
          </w:p>
        </w:tc>
        <w:tc>
          <w:tcPr>
            <w:tcW w:w="91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6,</w:t>
            </w:r>
            <w:r>
              <w:rPr>
                <w:rFonts w:ascii="微软雅黑" w:hAnsi="微软雅黑" w:eastAsia="微软雅黑" w:cs="Arial"/>
                <w:kern w:val="0"/>
                <w:szCs w:val="21"/>
              </w:rPr>
              <w:t>2</w:t>
            </w:r>
          </w:p>
        </w:tc>
        <w:tc>
          <w:tcPr>
            <w:tcW w:w="3202" w:type="dxa"/>
            <w:shd w:val="clear" w:color="auto" w:fill="auto"/>
            <w:noWrap/>
            <w:vAlign w:val="center"/>
          </w:tcPr>
          <w:p>
            <w:pPr>
              <w:widowControl/>
              <w:snapToGrid w:val="0"/>
              <w:spacing w:before="62" w:beforeLines="20"/>
              <w:rPr>
                <w:rFonts w:ascii="微软雅黑" w:hAnsi="微软雅黑" w:eastAsia="微软雅黑"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k</w:t>
            </w:r>
            <w:r>
              <w:rPr>
                <w:rFonts w:hint="eastAsia" w:ascii="微软雅黑" w:hAnsi="微软雅黑" w:eastAsia="微软雅黑" w:cs="Arial"/>
                <w:kern w:val="0"/>
                <w:szCs w:val="21"/>
              </w:rPr>
              <w:t>ssj</w:t>
            </w:r>
          </w:p>
        </w:tc>
        <w:tc>
          <w:tcPr>
            <w:tcW w:w="2262" w:type="dxa"/>
            <w:shd w:val="clear" w:color="auto" w:fill="auto"/>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检测开始时间</w:t>
            </w:r>
          </w:p>
        </w:tc>
        <w:tc>
          <w:tcPr>
            <w:tcW w:w="91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056"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3202"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jssj</w:t>
            </w:r>
          </w:p>
        </w:tc>
        <w:tc>
          <w:tcPr>
            <w:tcW w:w="2262" w:type="dxa"/>
            <w:shd w:val="clear" w:color="auto" w:fill="auto"/>
            <w:vAlign w:val="center"/>
          </w:tcPr>
          <w:p>
            <w:pPr>
              <w:jc w:val="left"/>
              <w:rPr>
                <w:rFonts w:ascii="微软雅黑" w:hAnsi="微软雅黑" w:eastAsia="微软雅黑" w:cs="Arial"/>
                <w:kern w:val="0"/>
                <w:szCs w:val="21"/>
              </w:rPr>
            </w:pPr>
            <w:bookmarkStart w:id="143" w:name="OLE_LINK99"/>
            <w:bookmarkStart w:id="144" w:name="OLE_LINK103"/>
            <w:bookmarkStart w:id="145" w:name="OLE_LINK100"/>
            <w:r>
              <w:rPr>
                <w:rFonts w:hint="eastAsia" w:ascii="微软雅黑" w:hAnsi="微软雅黑" w:eastAsia="微软雅黑" w:cs="Arial"/>
                <w:kern w:val="0"/>
                <w:szCs w:val="21"/>
              </w:rPr>
              <w:t>检测结束时间</w:t>
            </w:r>
            <w:bookmarkEnd w:id="143"/>
            <w:bookmarkEnd w:id="144"/>
            <w:bookmarkEnd w:id="145"/>
          </w:p>
        </w:tc>
        <w:tc>
          <w:tcPr>
            <w:tcW w:w="914" w:type="dxa"/>
            <w:shd w:val="clear" w:color="auto" w:fill="auto"/>
            <w:noWrap/>
            <w:vAlign w:val="center"/>
          </w:tcPr>
          <w:p>
            <w:pPr>
              <w:jc w:val="left"/>
              <w:rPr>
                <w:rFonts w:ascii="微软雅黑" w:hAnsi="微软雅黑" w:eastAsia="微软雅黑" w:cs="Arial"/>
                <w:kern w:val="0"/>
                <w:szCs w:val="21"/>
              </w:rPr>
            </w:pPr>
            <w:r>
              <w:rPr>
                <w:rFonts w:ascii="微软雅黑" w:hAnsi="微软雅黑" w:eastAsia="微软雅黑" w:cs="Arial"/>
                <w:kern w:val="0"/>
                <w:szCs w:val="21"/>
              </w:rPr>
              <w:t>字符串</w:t>
            </w:r>
          </w:p>
        </w:tc>
        <w:tc>
          <w:tcPr>
            <w:tcW w:w="1056"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19</w:t>
            </w:r>
          </w:p>
        </w:tc>
        <w:tc>
          <w:tcPr>
            <w:tcW w:w="3202" w:type="dxa"/>
            <w:shd w:val="clear" w:color="auto" w:fill="auto"/>
            <w:noWrap/>
            <w:vAlign w:val="center"/>
          </w:tcPr>
          <w:p>
            <w:pPr>
              <w:jc w:val="left"/>
              <w:rPr>
                <w:rFonts w:ascii="微软雅黑" w:hAnsi="微软雅黑" w:eastAsia="微软雅黑" w:cs="Arial"/>
                <w:kern w:val="0"/>
                <w:szCs w:val="21"/>
              </w:rPr>
            </w:pPr>
            <w:r>
              <w:rPr>
                <w:rFonts w:hint="eastAsia" w:ascii="微软雅黑" w:hAnsi="微软雅黑" w:eastAsia="微软雅黑" w:cs="Arial"/>
                <w:kern w:val="0"/>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901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901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检测顺利结束后立即上传</w:t>
            </w:r>
          </w:p>
        </w:tc>
      </w:tr>
    </w:tbl>
    <w:p>
      <w:pPr>
        <w:snapToGrid w:val="0"/>
        <w:spacing w:line="360" w:lineRule="auto"/>
        <w:ind w:left="1020" w:leftChars="200" w:hanging="600" w:hangingChars="286"/>
        <w:rPr>
          <w:rFonts w:ascii="微软雅黑" w:hAnsi="微软雅黑" w:eastAsia="微软雅黑"/>
          <w:szCs w:val="21"/>
        </w:rPr>
      </w:pPr>
    </w:p>
    <w:p>
      <w:pPr>
        <w:pStyle w:val="4"/>
        <w:rPr>
          <w:rFonts w:ascii="微软雅黑" w:hAnsi="微软雅黑"/>
        </w:rPr>
      </w:pPr>
      <w:bookmarkStart w:id="146" w:name="_Toc22027548"/>
      <w:r>
        <w:rPr>
          <w:rFonts w:hint="eastAsia" w:ascii="微软雅黑" w:hAnsi="微软雅黑"/>
        </w:rPr>
        <w:t>上传简易瞬态工况法检测过程数据接口</w:t>
      </w:r>
      <w:bookmarkEnd w:id="146"/>
    </w:p>
    <w:tbl>
      <w:tblPr>
        <w:tblStyle w:val="20"/>
        <w:tblW w:w="9280"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090"/>
        <w:gridCol w:w="3118"/>
        <w:gridCol w:w="1134"/>
        <w:gridCol w:w="1134"/>
        <w:gridCol w:w="180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13"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ascii="微软雅黑" w:hAnsi="微软雅黑" w:eastAsia="微软雅黑"/>
                <w:szCs w:val="21"/>
              </w:rPr>
              <w:br w:type="page"/>
            </w:r>
            <w:r>
              <w:rPr>
                <w:rFonts w:hint="eastAsia" w:ascii="微软雅黑" w:hAnsi="微软雅黑" w:eastAsia="微软雅黑"/>
                <w:b/>
                <w:szCs w:val="21"/>
              </w:rPr>
              <w:t>方法名：</w:t>
            </w:r>
            <w:r>
              <w:rPr>
                <w:rFonts w:ascii="微软雅黑" w:hAnsi="微软雅黑" w:eastAsia="微软雅黑" w:cs="Courier New"/>
                <w:kern w:val="0"/>
                <w:sz w:val="20"/>
                <w:szCs w:val="20"/>
              </w:rPr>
              <w:t>jyst</w:t>
            </w:r>
            <w:r>
              <w:rPr>
                <w:rFonts w:hint="eastAsia" w:ascii="微软雅黑" w:hAnsi="微软雅黑" w:eastAsia="微软雅黑" w:cs="Courier New"/>
                <w:kern w:val="0"/>
                <w:sz w:val="20"/>
                <w:szCs w:val="20"/>
              </w:rPr>
              <w:t>Gcsj</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13"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szCs w:val="21"/>
              </w:rPr>
            </w:pPr>
            <w:r>
              <w:rPr>
                <w:rFonts w:hint="eastAsia" w:ascii="微软雅黑" w:hAnsi="微软雅黑" w:eastAsia="微软雅黑" w:cs="宋体"/>
                <w:b/>
                <w:kern w:val="0"/>
                <w:szCs w:val="21"/>
              </w:rPr>
              <w:t>用途：</w:t>
            </w:r>
            <w:r>
              <w:rPr>
                <w:rFonts w:hint="eastAsia" w:ascii="微软雅黑" w:hAnsi="微软雅黑" w:eastAsia="微软雅黑" w:cs="宋体"/>
                <w:kern w:val="0"/>
                <w:szCs w:val="21"/>
              </w:rPr>
              <w:t>该接口接收简易瞬态</w:t>
            </w:r>
            <w:r>
              <w:rPr>
                <w:rFonts w:hint="eastAsia" w:ascii="微软雅黑" w:hAnsi="微软雅黑" w:eastAsia="微软雅黑"/>
              </w:rPr>
              <w:t>工况法</w:t>
            </w:r>
            <w:r>
              <w:rPr>
                <w:rFonts w:hint="eastAsia" w:ascii="微软雅黑" w:hAnsi="微软雅黑" w:eastAsia="微软雅黑" w:cs="宋体"/>
                <w:kern w:val="0"/>
                <w:szCs w:val="21"/>
              </w:rPr>
              <w:t>的检测过程运行日志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44" w:hRule="atLeast"/>
          <w:jc w:val="center"/>
        </w:trPr>
        <w:tc>
          <w:tcPr>
            <w:tcW w:w="9280" w:type="dxa"/>
            <w:gridSpan w:val="5"/>
            <w:shd w:val="clear" w:color="auto" w:fill="auto"/>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返回值：</w:t>
            </w:r>
            <w:r>
              <w:rPr>
                <w:rFonts w:hint="eastAsia" w:ascii="微软雅黑" w:hAnsi="微软雅黑" w:eastAsia="微软雅黑" w:cs="宋体"/>
                <w:kern w:val="0"/>
                <w:szCs w:val="21"/>
              </w:rPr>
              <w:t>xml字符串 (&lt;root&gt;&lt;result&gt;&lt;/result&gt;&lt;info&gt;&lt;/info&gt;&lt;/root&gt;)成功则result为1，否则为0，成功时info为空，否则是失败的信息。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77"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cs="宋体"/>
                <w:b/>
                <w:kern w:val="0"/>
                <w:szCs w:val="21"/>
              </w:rPr>
            </w:pPr>
            <w:r>
              <w:rPr>
                <w:rFonts w:hint="eastAsia" w:ascii="微软雅黑" w:hAnsi="微软雅黑" w:eastAsia="微软雅黑" w:cs="宋体"/>
                <w:b/>
                <w:kern w:val="0"/>
                <w:szCs w:val="21"/>
              </w:rPr>
              <w:t>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50" w:hRule="atLeast"/>
          <w:jc w:val="center"/>
        </w:trPr>
        <w:tc>
          <w:tcPr>
            <w:tcW w:w="2090"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3118"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134"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134"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数据精度</w:t>
            </w:r>
          </w:p>
        </w:tc>
        <w:tc>
          <w:tcPr>
            <w:tcW w:w="1804" w:type="dxa"/>
            <w:shd w:val="clear" w:color="auto" w:fill="auto"/>
            <w:noWrap/>
            <w:vAlign w:val="center"/>
          </w:tcPr>
          <w:p>
            <w:pPr>
              <w:widowControl/>
              <w:snapToGrid w:val="0"/>
              <w:spacing w:before="62" w:beforeLines="20"/>
              <w:ind w:left="-69" w:leftChars="-33" w:right="-132" w:rightChars="-63"/>
              <w:jc w:val="center"/>
              <w:rPr>
                <w:rFonts w:ascii="微软雅黑" w:hAnsi="微软雅黑" w:eastAsia="微软雅黑" w:cs="宋体"/>
                <w:kern w:val="0"/>
                <w:szCs w:val="21"/>
              </w:rPr>
            </w:pPr>
            <w:r>
              <w:rPr>
                <w:rFonts w:hint="eastAsia" w:ascii="微软雅黑" w:hAnsi="微软雅黑" w:eastAsia="微软雅黑" w:cs="宋体"/>
                <w:kern w:val="0"/>
                <w:szCs w:val="21"/>
              </w:rPr>
              <w:t>参数说明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8"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lsh</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检验流水号</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50</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必需，业务信息保存后返回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8"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3118"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启动访问令牌</w:t>
            </w:r>
          </w:p>
        </w:tc>
        <w:tc>
          <w:tcPr>
            <w:tcW w:w="1134"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3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180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启动时环保软件传递的参数访问令牌，只本次启动有效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8"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q</w:t>
            </w:r>
            <w:r>
              <w:rPr>
                <w:rFonts w:hint="eastAsia" w:ascii="微软雅黑" w:hAnsi="微软雅黑" w:eastAsia="微软雅黑" w:cs="Arial"/>
                <w:kern w:val="0"/>
                <w:szCs w:val="21"/>
              </w:rPr>
              <w:t>ss</w:t>
            </w:r>
            <w:r>
              <w:rPr>
                <w:rFonts w:ascii="微软雅黑" w:hAnsi="微软雅黑" w:eastAsia="微软雅黑" w:cs="Arial"/>
                <w:kern w:val="0"/>
                <w:szCs w:val="21"/>
              </w:rPr>
              <w:t>x</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全程时序</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YYYYMMDDHHMMSS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gklx</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工况类型</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0-设备准备、1-检测前怠速准备、2-195秒数据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jcsxh</w:t>
            </w:r>
          </w:p>
        </w:tc>
        <w:tc>
          <w:tcPr>
            <w:tcW w:w="3118" w:type="dxa"/>
            <w:shd w:val="clear" w:color="auto" w:fill="auto"/>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检测顺序号</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3</w:t>
            </w:r>
          </w:p>
        </w:tc>
        <w:tc>
          <w:tcPr>
            <w:tcW w:w="1804" w:type="dxa"/>
            <w:shd w:val="clear" w:color="auto" w:fill="auto"/>
            <w:noWrap/>
            <w:vAlign w:val="center"/>
          </w:tcPr>
          <w:p>
            <w:pPr>
              <w:widowControl/>
              <w:snapToGrid w:val="0"/>
              <w:spacing w:before="62" w:beforeLines="20"/>
              <w:rPr>
                <w:rFonts w:ascii="微软雅黑" w:hAnsi="微软雅黑" w:eastAsia="微软雅黑" w:cs="Arial"/>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wxzhc</w:t>
            </w:r>
          </w:p>
        </w:tc>
        <w:tc>
          <w:tcPr>
            <w:tcW w:w="3118" w:type="dxa"/>
            <w:shd w:val="clear" w:color="auto" w:fill="auto"/>
            <w:vAlign w:val="center"/>
          </w:tcPr>
          <w:p>
            <w:pPr>
              <w:widowControl/>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HC</w:t>
            </w:r>
            <w:r>
              <w:rPr>
                <w:rFonts w:hint="eastAsia" w:ascii="微软雅黑" w:hAnsi="微软雅黑" w:eastAsia="微软雅黑" w:cs="Arial"/>
                <w:kern w:val="0"/>
                <w:szCs w:val="21"/>
              </w:rPr>
              <w:t>浓度每秒数据(未修正</w:t>
            </w:r>
            <w:r>
              <w:rPr>
                <w:rFonts w:ascii="微软雅黑" w:hAnsi="微软雅黑" w:eastAsia="微软雅黑" w:cs="Arial"/>
                <w:kern w:val="0"/>
                <w:szCs w:val="21"/>
              </w:rPr>
              <w:t>)</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bookmarkStart w:id="147" w:name="OLE_LINK24"/>
            <w:bookmarkStart w:id="148" w:name="OLE_LINK181"/>
            <w:r>
              <w:rPr>
                <w:rFonts w:hint="eastAsia" w:ascii="微软雅黑" w:hAnsi="微软雅黑" w:eastAsia="微软雅黑" w:cs="Arial"/>
                <w:kern w:val="0"/>
                <w:szCs w:val="21"/>
              </w:rPr>
              <w:t>数字</w:t>
            </w:r>
            <w:bookmarkEnd w:id="147"/>
            <w:bookmarkEnd w:id="148"/>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10-6vol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hc</w:t>
            </w:r>
          </w:p>
        </w:tc>
        <w:tc>
          <w:tcPr>
            <w:tcW w:w="3118" w:type="dxa"/>
            <w:shd w:val="clear" w:color="auto" w:fill="auto"/>
            <w:vAlign w:val="center"/>
          </w:tcPr>
          <w:p>
            <w:pPr>
              <w:widowControl/>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HC</w:t>
            </w:r>
            <w:r>
              <w:rPr>
                <w:rFonts w:hint="eastAsia" w:ascii="微软雅黑" w:hAnsi="微软雅黑" w:eastAsia="微软雅黑" w:cs="Arial"/>
                <w:kern w:val="0"/>
                <w:szCs w:val="21"/>
              </w:rPr>
              <w:t>浓度每秒数据(稀释修正后</w:t>
            </w:r>
            <w:r>
              <w:rPr>
                <w:rFonts w:ascii="微软雅黑" w:hAnsi="微软雅黑" w:eastAsia="微软雅黑" w:cs="Arial"/>
                <w:kern w:val="0"/>
                <w:szCs w:val="21"/>
              </w:rPr>
              <w:t>)</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w:t>
            </w:r>
            <w:r>
              <w:rPr>
                <w:rFonts w:ascii="微软雅黑" w:hAnsi="微软雅黑" w:eastAsia="微软雅黑" w:cs="Arial"/>
                <w:kern w:val="0"/>
                <w:szCs w:val="21"/>
              </w:rPr>
              <w:t>,4</w:t>
            </w:r>
          </w:p>
        </w:tc>
        <w:tc>
          <w:tcPr>
            <w:tcW w:w="180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10-6vol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wxzco</w:t>
            </w:r>
          </w:p>
        </w:tc>
        <w:tc>
          <w:tcPr>
            <w:tcW w:w="3118" w:type="dxa"/>
            <w:shd w:val="clear" w:color="auto" w:fill="auto"/>
            <w:vAlign w:val="center"/>
          </w:tcPr>
          <w:p>
            <w:pPr>
              <w:widowControl/>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CO</w:t>
            </w:r>
            <w:r>
              <w:rPr>
                <w:rFonts w:hint="eastAsia" w:ascii="微软雅黑" w:hAnsi="微软雅黑" w:eastAsia="微软雅黑" w:cs="Arial"/>
                <w:kern w:val="0"/>
                <w:szCs w:val="21"/>
              </w:rPr>
              <w:t>浓度每秒数据(未修正</w:t>
            </w:r>
            <w:r>
              <w:rPr>
                <w:rFonts w:ascii="微软雅黑" w:hAnsi="微软雅黑" w:eastAsia="微软雅黑" w:cs="Arial"/>
                <w:kern w:val="0"/>
                <w:szCs w:val="21"/>
              </w:rPr>
              <w:t>)</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co</w:t>
            </w:r>
          </w:p>
        </w:tc>
        <w:tc>
          <w:tcPr>
            <w:tcW w:w="3118" w:type="dxa"/>
            <w:shd w:val="clear" w:color="auto" w:fill="auto"/>
            <w:vAlign w:val="center"/>
          </w:tcPr>
          <w:p>
            <w:pPr>
              <w:widowControl/>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CO</w:t>
            </w:r>
            <w:r>
              <w:rPr>
                <w:rFonts w:hint="eastAsia" w:ascii="微软雅黑" w:hAnsi="微软雅黑" w:eastAsia="微软雅黑" w:cs="Arial"/>
                <w:kern w:val="0"/>
                <w:szCs w:val="21"/>
              </w:rPr>
              <w:t>浓度每秒数据(稀释修正后</w:t>
            </w:r>
            <w:r>
              <w:rPr>
                <w:rFonts w:ascii="微软雅黑" w:hAnsi="微软雅黑" w:eastAsia="微软雅黑" w:cs="Arial"/>
                <w:kern w:val="0"/>
                <w:szCs w:val="21"/>
              </w:rPr>
              <w:t>)</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co2</w:t>
            </w:r>
          </w:p>
        </w:tc>
        <w:tc>
          <w:tcPr>
            <w:tcW w:w="3118" w:type="dxa"/>
            <w:shd w:val="clear" w:color="auto" w:fill="auto"/>
            <w:vAlign w:val="center"/>
          </w:tcPr>
          <w:p>
            <w:pPr>
              <w:widowControl/>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CO2</w:t>
            </w:r>
            <w:r>
              <w:rPr>
                <w:rFonts w:hint="eastAsia" w:ascii="微软雅黑" w:hAnsi="微软雅黑" w:eastAsia="微软雅黑" w:cs="Arial"/>
                <w:kern w:val="0"/>
                <w:szCs w:val="21"/>
              </w:rPr>
              <w:t>浓度每秒数据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wxznox</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ascii="微软雅黑" w:hAnsi="微软雅黑" w:eastAsia="微软雅黑" w:cs="Arial"/>
                <w:kern w:val="0"/>
                <w:szCs w:val="21"/>
              </w:rPr>
              <w:t>NOx</w:t>
            </w:r>
            <w:r>
              <w:rPr>
                <w:rFonts w:hint="eastAsia" w:ascii="微软雅黑" w:hAnsi="微软雅黑" w:eastAsia="微软雅黑" w:cs="Arial"/>
                <w:kern w:val="0"/>
                <w:szCs w:val="21"/>
              </w:rPr>
              <w:t>浓度每秒数据(未修正</w:t>
            </w:r>
            <w:r>
              <w:rPr>
                <w:rFonts w:ascii="微软雅黑" w:hAnsi="微软雅黑" w:eastAsia="微软雅黑" w:cs="Arial"/>
                <w:kern w:val="0"/>
                <w:szCs w:val="21"/>
              </w:rPr>
              <w:t>)</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10-6vol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nox</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ascii="微软雅黑" w:hAnsi="微软雅黑" w:eastAsia="微软雅黑" w:cs="Arial"/>
                <w:kern w:val="0"/>
                <w:szCs w:val="21"/>
              </w:rPr>
              <w:t>NOx</w:t>
            </w:r>
            <w:r>
              <w:rPr>
                <w:rFonts w:hint="eastAsia" w:ascii="微软雅黑" w:hAnsi="微软雅黑" w:eastAsia="微软雅黑" w:cs="Arial"/>
                <w:kern w:val="0"/>
                <w:szCs w:val="21"/>
              </w:rPr>
              <w:t>浓度每秒数据(稀释修正后</w:t>
            </w:r>
            <w:r>
              <w:rPr>
                <w:rFonts w:ascii="微软雅黑" w:hAnsi="微软雅黑" w:eastAsia="微软雅黑" w:cs="Arial"/>
                <w:kern w:val="0"/>
                <w:szCs w:val="21"/>
              </w:rPr>
              <w:t>)</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w:t>
            </w:r>
            <w:r>
              <w:rPr>
                <w:rFonts w:ascii="微软雅黑" w:hAnsi="微软雅黑" w:eastAsia="微软雅黑" w:cs="Arial"/>
                <w:kern w:val="0"/>
                <w:szCs w:val="21"/>
              </w:rPr>
              <w:t>,4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10-6vol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2"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o2</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ascii="微软雅黑" w:hAnsi="微软雅黑" w:eastAsia="微软雅黑" w:cs="Arial"/>
                <w:kern w:val="0"/>
                <w:szCs w:val="21"/>
              </w:rPr>
              <w:t>O2</w:t>
            </w:r>
            <w:r>
              <w:rPr>
                <w:rFonts w:hint="eastAsia" w:ascii="微软雅黑" w:hAnsi="微软雅黑" w:eastAsia="微软雅黑" w:cs="Arial"/>
                <w:kern w:val="0"/>
                <w:szCs w:val="21"/>
              </w:rPr>
              <w:t>浓度每秒数据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2"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sjll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实际流量每秒数据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L/s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71"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bzll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标准流量每秒数据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L/s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71"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wqll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汽车尾气流量每秒数据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L/s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6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cs</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车速每秒数据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km/h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6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b</w:t>
            </w:r>
            <w:r>
              <w:rPr>
                <w:rFonts w:ascii="微软雅黑" w:hAnsi="微软雅黑" w:eastAsia="微软雅黑" w:cs="Arial"/>
                <w:kern w:val="0"/>
                <w:szCs w:val="21"/>
              </w:rPr>
              <w:t>zss</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标准时速每秒数据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km/h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6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f</w:t>
            </w:r>
            <w:r>
              <w:rPr>
                <w:rFonts w:ascii="微软雅黑" w:hAnsi="微软雅黑" w:eastAsia="微软雅黑" w:cs="Arial"/>
                <w:kern w:val="0"/>
                <w:szCs w:val="21"/>
              </w:rPr>
              <w:t>djzs</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发动机转速每秒数据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6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glkqxs</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过量空气系数</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4</w:t>
            </w:r>
            <w:r>
              <w:rPr>
                <w:rFonts w:ascii="微软雅黑" w:hAnsi="微软雅黑" w:eastAsia="微软雅黑" w:cs="Arial"/>
                <w:kern w:val="0"/>
                <w:szCs w:val="21"/>
              </w:rPr>
              <w:t>,1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6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xsxzxs</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稀释系数</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4</w:t>
            </w:r>
            <w:r>
              <w:rPr>
                <w:rFonts w:ascii="微软雅黑" w:hAnsi="微软雅黑" w:eastAsia="微软雅黑" w:cs="Arial"/>
                <w:kern w:val="0"/>
                <w:szCs w:val="21"/>
              </w:rPr>
              <w:t>,1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6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n</w:t>
            </w:r>
            <w:r>
              <w:rPr>
                <w:rFonts w:ascii="微软雅黑" w:hAnsi="微软雅黑" w:eastAsia="微软雅黑" w:cs="Arial"/>
                <w:kern w:val="0"/>
                <w:szCs w:val="21"/>
              </w:rPr>
              <w:t>osdxzxs</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N</w:t>
            </w:r>
            <w:r>
              <w:rPr>
                <w:rFonts w:ascii="微软雅黑" w:hAnsi="微软雅黑" w:eastAsia="微软雅黑" w:cs="Arial"/>
                <w:kern w:val="0"/>
                <w:szCs w:val="21"/>
              </w:rPr>
              <w:t>O</w:t>
            </w:r>
            <w:r>
              <w:rPr>
                <w:rFonts w:hint="eastAsia" w:ascii="微软雅黑" w:hAnsi="微软雅黑" w:eastAsia="微软雅黑" w:cs="Arial"/>
                <w:kern w:val="0"/>
                <w:szCs w:val="21"/>
              </w:rPr>
              <w:t>湿度修正系数</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4</w:t>
            </w:r>
            <w:r>
              <w:rPr>
                <w:rFonts w:ascii="微软雅黑" w:hAnsi="微软雅黑" w:eastAsia="微软雅黑" w:cs="Arial"/>
                <w:kern w:val="0"/>
                <w:szCs w:val="21"/>
              </w:rPr>
              <w:t>,1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6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x</w:t>
            </w:r>
            <w:r>
              <w:rPr>
                <w:rFonts w:ascii="微软雅黑" w:hAnsi="微软雅黑" w:eastAsia="微软雅黑" w:cs="Arial"/>
                <w:kern w:val="0"/>
                <w:szCs w:val="21"/>
              </w:rPr>
              <w:t>sb</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稀释比每秒数据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4</w:t>
            </w:r>
            <w:r>
              <w:rPr>
                <w:rFonts w:ascii="微软雅黑" w:hAnsi="微软雅黑" w:eastAsia="微软雅黑" w:cs="Arial"/>
                <w:kern w:val="0"/>
                <w:szCs w:val="21"/>
              </w:rPr>
              <w:t>,1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98"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jzgl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测试工况加载功率每秒数据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kW</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8"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jsgl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测试工况寄生功率每秒数据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8,2</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kW</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0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zsgl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测试工况指示功率每秒数据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8,2</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kW</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0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lljqy</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测试工况流量计气压力每秒数据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9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lljwd</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测试工况流量计温度每秒数据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9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n</w:t>
            </w:r>
            <w:r>
              <w:rPr>
                <w:rFonts w:ascii="微软雅黑" w:hAnsi="微软雅黑" w:eastAsia="微软雅黑" w:cs="Arial"/>
                <w:kern w:val="0"/>
                <w:szCs w:val="21"/>
              </w:rPr>
              <w:t>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扭力每秒数据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w:t>
            </w:r>
            <w:r>
              <w:rPr>
                <w:rFonts w:ascii="微软雅黑" w:hAnsi="微软雅黑" w:eastAsia="微软雅黑" w:cs="Arial"/>
                <w:kern w:val="0"/>
                <w:szCs w:val="21"/>
              </w:rPr>
              <w:t>2</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9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fxyglyl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分析仪管路压力</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9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scfz</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实测底盘测功机负载</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w:t>
            </w:r>
            <w:r>
              <w:rPr>
                <w:rFonts w:hint="eastAsia" w:ascii="微软雅黑" w:hAnsi="微软雅黑" w:eastAsia="微软雅黑" w:cs="Arial"/>
                <w:kern w:val="0"/>
                <w:szCs w:val="21"/>
              </w:rPr>
              <w:t>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37"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w:t>
            </w:r>
            <w:r>
              <w:rPr>
                <w:rFonts w:hint="eastAsia" w:ascii="微软雅黑" w:hAnsi="微软雅黑" w:eastAsia="微软雅黑" w:cs="Arial"/>
                <w:kern w:val="0"/>
                <w:szCs w:val="21"/>
              </w:rPr>
              <w:t>d</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环境温度每秒数据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Arial"/>
                <w:kern w:val="0"/>
                <w:szCs w:val="21"/>
              </w:rPr>
              <w:t>单位：℃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37"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sd</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宋体"/>
                <w:kern w:val="0"/>
                <w:szCs w:val="21"/>
              </w:rPr>
              <w:t>测试工况环境相对湿度每秒数据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37"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dqy</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宋体"/>
                <w:kern w:val="0"/>
                <w:szCs w:val="21"/>
              </w:rPr>
              <w:t>测试工况环境大气压力每秒数据</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Arial"/>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37"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szCs w:val="21"/>
              </w:rPr>
              <w:t>调用时机：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37"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检测过程中得到数据立即上传</w:t>
            </w:r>
          </w:p>
        </w:tc>
      </w:tr>
    </w:tbl>
    <w:p/>
    <w:p>
      <w:pPr>
        <w:pStyle w:val="4"/>
      </w:pPr>
      <w:bookmarkStart w:id="149" w:name="_Toc22027549"/>
      <w:r>
        <w:rPr>
          <w:rFonts w:hint="eastAsia"/>
        </w:rPr>
        <w:t>上传稳态工况法检测结果接口</w:t>
      </w:r>
      <w:bookmarkEnd w:id="119"/>
      <w:bookmarkEnd w:id="149"/>
    </w:p>
    <w:tbl>
      <w:tblPr>
        <w:tblStyle w:val="20"/>
        <w:tblW w:w="9015"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1"/>
        <w:gridCol w:w="2262"/>
        <w:gridCol w:w="914"/>
        <w:gridCol w:w="1056"/>
        <w:gridCol w:w="3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901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b/>
                <w:szCs w:val="21"/>
              </w:rPr>
              <w:t>方法名：</w:t>
            </w:r>
            <w:r>
              <w:rPr>
                <w:rFonts w:hint="eastAsia" w:ascii="微软雅黑" w:hAnsi="微软雅黑" w:eastAsia="微软雅黑" w:cs="Courier New"/>
                <w:kern w:val="0"/>
                <w:sz w:val="20"/>
                <w:szCs w:val="20"/>
              </w:rPr>
              <w:t>wtJgsj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901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用途：</w:t>
            </w:r>
            <w:r>
              <w:rPr>
                <w:rFonts w:hint="eastAsia" w:ascii="微软雅黑" w:hAnsi="微软雅黑" w:eastAsia="微软雅黑" w:cs="宋体"/>
                <w:kern w:val="0"/>
                <w:szCs w:val="21"/>
              </w:rPr>
              <w:t>该接口用于接收</w:t>
            </w:r>
            <w:r>
              <w:rPr>
                <w:rFonts w:hint="eastAsia" w:ascii="微软雅黑" w:hAnsi="微软雅黑" w:eastAsia="微软雅黑"/>
              </w:rPr>
              <w:t>稳态工况法</w:t>
            </w:r>
            <w:r>
              <w:rPr>
                <w:rFonts w:hint="eastAsia" w:ascii="微软雅黑" w:hAnsi="微软雅黑" w:eastAsia="微软雅黑" w:cs="宋体"/>
                <w:kern w:val="0"/>
                <w:szCs w:val="21"/>
              </w:rPr>
              <w:t>检测结果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9015" w:type="dxa"/>
            <w:gridSpan w:val="5"/>
            <w:shd w:val="clear" w:color="auto" w:fill="auto"/>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返回值：</w:t>
            </w:r>
            <w:r>
              <w:rPr>
                <w:rFonts w:hint="eastAsia" w:ascii="微软雅黑" w:hAnsi="微软雅黑" w:eastAsia="微软雅黑" w:cs="宋体"/>
                <w:kern w:val="0"/>
                <w:szCs w:val="21"/>
              </w:rPr>
              <w:t>xml字符串 (&lt;root&gt;&lt;result&gt;&lt;/result&gt;&lt;info&gt;&lt;/info&gt;&lt;/root&gt;)成功则result为1，否则为0，成功时info为空，否则是失败的信息。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9015" w:type="dxa"/>
            <w:gridSpan w:val="5"/>
            <w:shd w:val="clear" w:color="auto" w:fill="auto"/>
            <w:vAlign w:val="center"/>
          </w:tcPr>
          <w:p>
            <w:pPr>
              <w:widowControl/>
              <w:snapToGrid w:val="0"/>
              <w:spacing w:before="62" w:beforeLines="20"/>
              <w:rPr>
                <w:rFonts w:ascii="微软雅黑" w:hAnsi="微软雅黑" w:eastAsia="微软雅黑" w:cs="宋体"/>
                <w:b/>
                <w:kern w:val="0"/>
                <w:szCs w:val="21"/>
              </w:rPr>
            </w:pPr>
            <w:r>
              <w:rPr>
                <w:rFonts w:hint="eastAsia" w:ascii="微软雅黑" w:hAnsi="微软雅黑" w:eastAsia="微软雅黑" w:cs="宋体"/>
                <w:b/>
                <w:kern w:val="0"/>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81"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2262"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914"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056"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数据精度</w:t>
            </w:r>
          </w:p>
        </w:tc>
        <w:tc>
          <w:tcPr>
            <w:tcW w:w="3202"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lsh</w:t>
            </w:r>
          </w:p>
        </w:tc>
        <w:tc>
          <w:tcPr>
            <w:tcW w:w="226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检验流水号</w:t>
            </w:r>
          </w:p>
        </w:tc>
        <w:tc>
          <w:tcPr>
            <w:tcW w:w="91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105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50</w:t>
            </w:r>
          </w:p>
        </w:tc>
        <w:tc>
          <w:tcPr>
            <w:tcW w:w="3202"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必需，由业务信息保存后返回（lsh）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2262"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启动访问令牌</w:t>
            </w:r>
          </w:p>
        </w:tc>
        <w:tc>
          <w:tcPr>
            <w:tcW w:w="914"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056"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320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启动时环保软件传递的参数访问令牌，只本次启动有效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hc5025</w:t>
            </w:r>
          </w:p>
        </w:tc>
        <w:tc>
          <w:tcPr>
            <w:tcW w:w="226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5025工况hc检测值</w:t>
            </w:r>
          </w:p>
        </w:tc>
        <w:tc>
          <w:tcPr>
            <w:tcW w:w="91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3202"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co5025</w:t>
            </w:r>
          </w:p>
        </w:tc>
        <w:tc>
          <w:tcPr>
            <w:tcW w:w="226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5025工况co</w:t>
            </w:r>
            <w:r>
              <w:rPr>
                <w:rFonts w:ascii="微软雅黑" w:hAnsi="微软雅黑" w:eastAsia="微软雅黑"/>
                <w:kern w:val="0"/>
                <w:szCs w:val="21"/>
              </w:rPr>
              <w:t xml:space="preserve"> </w:t>
            </w:r>
            <w:r>
              <w:rPr>
                <w:rFonts w:hint="eastAsia" w:ascii="微软雅黑" w:hAnsi="微软雅黑" w:eastAsia="微软雅黑" w:cs="宋体"/>
                <w:kern w:val="0"/>
                <w:szCs w:val="21"/>
              </w:rPr>
              <w:t>检测值</w:t>
            </w:r>
          </w:p>
        </w:tc>
        <w:tc>
          <w:tcPr>
            <w:tcW w:w="91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3202"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no5025</w:t>
            </w:r>
          </w:p>
        </w:tc>
        <w:tc>
          <w:tcPr>
            <w:tcW w:w="226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5025工况no</w:t>
            </w:r>
            <w:r>
              <w:rPr>
                <w:rFonts w:ascii="微软雅黑" w:hAnsi="微软雅黑" w:eastAsia="微软雅黑"/>
                <w:kern w:val="0"/>
                <w:szCs w:val="21"/>
              </w:rPr>
              <w:t xml:space="preserve"> </w:t>
            </w:r>
            <w:r>
              <w:rPr>
                <w:rFonts w:hint="eastAsia" w:ascii="微软雅黑" w:hAnsi="微软雅黑" w:eastAsia="微软雅黑" w:cs="宋体"/>
                <w:kern w:val="0"/>
                <w:szCs w:val="21"/>
              </w:rPr>
              <w:t>检测值</w:t>
            </w:r>
          </w:p>
        </w:tc>
        <w:tc>
          <w:tcPr>
            <w:tcW w:w="91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3202"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fdjzs5025</w:t>
            </w:r>
          </w:p>
        </w:tc>
        <w:tc>
          <w:tcPr>
            <w:tcW w:w="226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5025工况发动机转速</w:t>
            </w:r>
          </w:p>
        </w:tc>
        <w:tc>
          <w:tcPr>
            <w:tcW w:w="91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3202"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rPr>
              <w:t>单位：</w:t>
            </w:r>
            <w:r>
              <w:rPr>
                <w:rFonts w:ascii="微软雅黑" w:hAnsi="微软雅黑" w:eastAsia="微软雅黑"/>
              </w:rPr>
              <w:t>r/min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fdjyw5025</w:t>
            </w:r>
          </w:p>
        </w:tc>
        <w:tc>
          <w:tcPr>
            <w:tcW w:w="226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w:t>
            </w:r>
            <w:r>
              <w:rPr>
                <w:rFonts w:ascii="微软雅黑" w:hAnsi="微软雅黑" w:eastAsia="微软雅黑" w:cs="宋体"/>
                <w:kern w:val="0"/>
                <w:szCs w:val="21"/>
              </w:rPr>
              <w:t>025</w:t>
            </w:r>
            <w:r>
              <w:rPr>
                <w:rFonts w:hint="eastAsia" w:ascii="微软雅黑" w:hAnsi="微软雅黑" w:eastAsia="微软雅黑" w:cs="宋体"/>
                <w:kern w:val="0"/>
                <w:szCs w:val="21"/>
              </w:rPr>
              <w:t>发动机油温</w:t>
            </w:r>
          </w:p>
        </w:tc>
        <w:tc>
          <w:tcPr>
            <w:tcW w:w="91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3202" w:type="dxa"/>
            <w:shd w:val="clear" w:color="auto" w:fill="auto"/>
            <w:noWrap/>
            <w:vAlign w:val="center"/>
          </w:tcPr>
          <w:p>
            <w:pPr>
              <w:widowControl/>
              <w:snapToGrid w:val="0"/>
              <w:spacing w:before="62" w:beforeLines="20"/>
              <w:rPr>
                <w:rFonts w:ascii="微软雅黑" w:hAnsi="微软雅黑" w:eastAsia="微软雅黑"/>
              </w:rPr>
            </w:pPr>
            <w:r>
              <w:rPr>
                <w:rFonts w:hint="eastAsia" w:ascii="微软雅黑" w:hAnsi="微软雅黑" w:eastAsia="微软雅黑" w:cs="宋体"/>
                <w:kern w:val="0"/>
                <w:szCs w:val="21"/>
              </w:rPr>
              <w:t>单位：</w:t>
            </w:r>
            <w:r>
              <w:rPr>
                <w:rFonts w:hint="eastAsia"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pj</w:t>
            </w:r>
            <w:r>
              <w:rPr>
                <w:rFonts w:hint="eastAsia" w:ascii="微软雅黑" w:hAnsi="微软雅黑" w:eastAsia="微软雅黑" w:cs="Arial"/>
                <w:kern w:val="0"/>
                <w:szCs w:val="21"/>
              </w:rPr>
              <w:t>c</w:t>
            </w:r>
            <w:r>
              <w:rPr>
                <w:rFonts w:ascii="微软雅黑" w:hAnsi="微软雅黑" w:eastAsia="微软雅黑" w:cs="Arial"/>
                <w:kern w:val="0"/>
                <w:szCs w:val="21"/>
              </w:rPr>
              <w:t>s5025</w:t>
            </w:r>
          </w:p>
        </w:tc>
        <w:tc>
          <w:tcPr>
            <w:tcW w:w="2262" w:type="dxa"/>
            <w:shd w:val="clear" w:color="auto" w:fill="auto"/>
            <w:vAlign w:val="center"/>
          </w:tcPr>
          <w:p>
            <w:pPr>
              <w:jc w:val="left"/>
              <w:rPr>
                <w:rFonts w:ascii="微软雅黑" w:hAnsi="微软雅黑" w:eastAsia="微软雅黑" w:cs="宋体"/>
                <w:kern w:val="0"/>
                <w:szCs w:val="21"/>
              </w:rPr>
            </w:pPr>
            <w:r>
              <w:rPr>
                <w:rFonts w:hint="eastAsia" w:ascii="微软雅黑" w:hAnsi="微软雅黑" w:eastAsia="微软雅黑" w:cs="宋体"/>
                <w:kern w:val="0"/>
                <w:szCs w:val="21"/>
              </w:rPr>
              <w:t>5</w:t>
            </w:r>
            <w:r>
              <w:rPr>
                <w:rFonts w:ascii="微软雅黑" w:hAnsi="微软雅黑" w:eastAsia="微软雅黑" w:cs="宋体"/>
                <w:kern w:val="0"/>
                <w:szCs w:val="21"/>
              </w:rPr>
              <w:t>025</w:t>
            </w:r>
            <w:r>
              <w:rPr>
                <w:rFonts w:hint="eastAsia" w:ascii="微软雅黑" w:hAnsi="微软雅黑" w:eastAsia="微软雅黑" w:cs="宋体"/>
                <w:kern w:val="0"/>
                <w:szCs w:val="21"/>
              </w:rPr>
              <w:t>平均车速</w:t>
            </w:r>
          </w:p>
        </w:tc>
        <w:tc>
          <w:tcPr>
            <w:tcW w:w="914" w:type="dxa"/>
            <w:shd w:val="clear" w:color="auto" w:fill="auto"/>
            <w:noWrap/>
            <w:vAlign w:val="center"/>
          </w:tcPr>
          <w:p>
            <w:pPr>
              <w:jc w:val="left"/>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056" w:type="dxa"/>
            <w:shd w:val="clear" w:color="auto" w:fill="auto"/>
            <w:noWrap/>
            <w:vAlign w:val="center"/>
          </w:tcPr>
          <w:p>
            <w:pPr>
              <w:jc w:val="left"/>
              <w:rPr>
                <w:rFonts w:ascii="微软雅黑" w:hAnsi="微软雅黑" w:eastAsia="微软雅黑"/>
              </w:rPr>
            </w:pPr>
            <w:r>
              <w:rPr>
                <w:rFonts w:ascii="微软雅黑" w:hAnsi="微软雅黑" w:eastAsia="微软雅黑"/>
              </w:rPr>
              <w:t>8,2</w:t>
            </w:r>
          </w:p>
        </w:tc>
        <w:tc>
          <w:tcPr>
            <w:tcW w:w="3202" w:type="dxa"/>
            <w:shd w:val="clear" w:color="auto" w:fill="auto"/>
            <w:noWrap/>
            <w:vAlign w:val="center"/>
          </w:tcPr>
          <w:p>
            <w:pPr>
              <w:jc w:val="left"/>
              <w:rPr>
                <w:rFonts w:ascii="微软雅黑" w:hAnsi="微软雅黑" w:eastAsia="微软雅黑"/>
              </w:rPr>
            </w:pPr>
            <w:r>
              <w:rPr>
                <w:rFonts w:hint="eastAsia" w:ascii="微软雅黑" w:hAnsi="微软雅黑" w:eastAsia="微软雅黑"/>
              </w:rPr>
              <w:t>单位：km</w:t>
            </w:r>
            <w:r>
              <w:rPr>
                <w:rFonts w:ascii="微软雅黑" w:hAnsi="微软雅黑" w:eastAsia="微软雅黑"/>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zgl5025</w:t>
            </w:r>
          </w:p>
        </w:tc>
        <w:tc>
          <w:tcPr>
            <w:tcW w:w="2262" w:type="dxa"/>
            <w:shd w:val="clear" w:color="auto" w:fill="auto"/>
            <w:vAlign w:val="center"/>
          </w:tcPr>
          <w:p>
            <w:pPr>
              <w:jc w:val="left"/>
              <w:rPr>
                <w:rFonts w:ascii="微软雅黑" w:hAnsi="微软雅黑" w:eastAsia="微软雅黑" w:cs="宋体"/>
                <w:kern w:val="0"/>
                <w:szCs w:val="21"/>
              </w:rPr>
            </w:pPr>
            <w:r>
              <w:rPr>
                <w:rFonts w:hint="eastAsia" w:ascii="微软雅黑" w:hAnsi="微软雅黑" w:eastAsia="微软雅黑" w:cs="宋体"/>
                <w:kern w:val="0"/>
                <w:szCs w:val="21"/>
              </w:rPr>
              <w:t>5</w:t>
            </w:r>
            <w:r>
              <w:rPr>
                <w:rFonts w:ascii="微软雅黑" w:hAnsi="微软雅黑" w:eastAsia="微软雅黑" w:cs="宋体"/>
                <w:kern w:val="0"/>
                <w:szCs w:val="21"/>
              </w:rPr>
              <w:t>025</w:t>
            </w:r>
            <w:r>
              <w:rPr>
                <w:rFonts w:hint="eastAsia" w:ascii="微软雅黑" w:hAnsi="微软雅黑" w:eastAsia="微软雅黑" w:cs="宋体"/>
                <w:kern w:val="0"/>
                <w:szCs w:val="21"/>
              </w:rPr>
              <w:t>阶段底盘测功机所加载的总功率</w:t>
            </w:r>
          </w:p>
        </w:tc>
        <w:tc>
          <w:tcPr>
            <w:tcW w:w="914" w:type="dxa"/>
            <w:shd w:val="clear" w:color="auto" w:fill="auto"/>
            <w:noWrap/>
            <w:vAlign w:val="center"/>
          </w:tcPr>
          <w:p>
            <w:pPr>
              <w:jc w:val="left"/>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056" w:type="dxa"/>
            <w:shd w:val="clear" w:color="auto" w:fill="auto"/>
            <w:noWrap/>
            <w:vAlign w:val="center"/>
          </w:tcPr>
          <w:p>
            <w:pPr>
              <w:jc w:val="left"/>
              <w:rPr>
                <w:rFonts w:ascii="微软雅黑" w:hAnsi="微软雅黑" w:eastAsia="微软雅黑"/>
              </w:rPr>
            </w:pPr>
            <w:r>
              <w:rPr>
                <w:rFonts w:hint="eastAsia" w:ascii="微软雅黑" w:hAnsi="微软雅黑" w:eastAsia="微软雅黑"/>
              </w:rPr>
              <w:t>8</w:t>
            </w:r>
            <w:r>
              <w:rPr>
                <w:rFonts w:ascii="微软雅黑" w:hAnsi="微软雅黑" w:eastAsia="微软雅黑"/>
              </w:rPr>
              <w:t>,2</w:t>
            </w:r>
          </w:p>
        </w:tc>
        <w:tc>
          <w:tcPr>
            <w:tcW w:w="3202" w:type="dxa"/>
            <w:shd w:val="clear" w:color="auto" w:fill="auto"/>
            <w:noWrap/>
            <w:vAlign w:val="center"/>
          </w:tcPr>
          <w:p>
            <w:pPr>
              <w:jc w:val="left"/>
              <w:rPr>
                <w:rFonts w:ascii="微软雅黑" w:hAnsi="微软雅黑" w:eastAsia="微软雅黑"/>
              </w:rPr>
            </w:pPr>
            <w:r>
              <w:rPr>
                <w:rFonts w:hint="eastAsia" w:ascii="微软雅黑" w:hAnsi="微软雅黑" w:eastAsia="微软雅黑"/>
              </w:rPr>
              <w:t>单位：</w:t>
            </w:r>
            <w:r>
              <w:rPr>
                <w:rFonts w:ascii="微软雅黑" w:hAnsi="微软雅黑" w:eastAsia="微软雅黑"/>
              </w:rPr>
              <w:t>K</w:t>
            </w:r>
            <w:r>
              <w:rPr>
                <w:rFonts w:hint="eastAsia" w:ascii="微软雅黑" w:hAnsi="微软雅黑" w:eastAsia="微软雅黑"/>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hc2540</w:t>
            </w:r>
          </w:p>
        </w:tc>
        <w:tc>
          <w:tcPr>
            <w:tcW w:w="226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2540工况hc检测值</w:t>
            </w:r>
          </w:p>
        </w:tc>
        <w:tc>
          <w:tcPr>
            <w:tcW w:w="91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3202"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单位：g/km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co2540</w:t>
            </w:r>
          </w:p>
        </w:tc>
        <w:tc>
          <w:tcPr>
            <w:tcW w:w="226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2540工况co</w:t>
            </w:r>
            <w:r>
              <w:rPr>
                <w:rFonts w:ascii="微软雅黑" w:hAnsi="微软雅黑" w:eastAsia="微软雅黑"/>
                <w:kern w:val="0"/>
                <w:szCs w:val="21"/>
              </w:rPr>
              <w:t xml:space="preserve"> </w:t>
            </w:r>
            <w:r>
              <w:rPr>
                <w:rFonts w:hint="eastAsia" w:ascii="微软雅黑" w:hAnsi="微软雅黑" w:eastAsia="微软雅黑" w:cs="宋体"/>
                <w:kern w:val="0"/>
                <w:szCs w:val="21"/>
              </w:rPr>
              <w:t>检测值</w:t>
            </w:r>
          </w:p>
        </w:tc>
        <w:tc>
          <w:tcPr>
            <w:tcW w:w="91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3202"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单位：g/km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no2540</w:t>
            </w:r>
          </w:p>
        </w:tc>
        <w:tc>
          <w:tcPr>
            <w:tcW w:w="226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2540工况no</w:t>
            </w:r>
            <w:r>
              <w:rPr>
                <w:rFonts w:ascii="微软雅黑" w:hAnsi="微软雅黑" w:eastAsia="微软雅黑"/>
                <w:kern w:val="0"/>
                <w:szCs w:val="21"/>
              </w:rPr>
              <w:t xml:space="preserve"> </w:t>
            </w:r>
            <w:r>
              <w:rPr>
                <w:rFonts w:hint="eastAsia" w:ascii="微软雅黑" w:hAnsi="微软雅黑" w:eastAsia="微软雅黑" w:cs="宋体"/>
                <w:kern w:val="0"/>
                <w:szCs w:val="21"/>
              </w:rPr>
              <w:t>检测值</w:t>
            </w:r>
          </w:p>
        </w:tc>
        <w:tc>
          <w:tcPr>
            <w:tcW w:w="91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3202"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单位：g/km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fdjzs2540</w:t>
            </w:r>
          </w:p>
        </w:tc>
        <w:tc>
          <w:tcPr>
            <w:tcW w:w="226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2540工况发动机转速</w:t>
            </w:r>
          </w:p>
        </w:tc>
        <w:tc>
          <w:tcPr>
            <w:tcW w:w="91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3202" w:type="dxa"/>
            <w:shd w:val="clear" w:color="auto" w:fill="auto"/>
            <w:noWrap/>
            <w:vAlign w:val="center"/>
          </w:tcPr>
          <w:p>
            <w:pPr>
              <w:widowControl/>
              <w:snapToGrid w:val="0"/>
              <w:spacing w:before="62" w:beforeLines="20"/>
              <w:rPr>
                <w:rFonts w:ascii="微软雅黑" w:hAnsi="微软雅黑" w:eastAsia="微软雅黑"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f</w:t>
            </w:r>
            <w:r>
              <w:rPr>
                <w:rFonts w:ascii="微软雅黑" w:hAnsi="微软雅黑" w:eastAsia="微软雅黑" w:cs="Arial"/>
                <w:kern w:val="0"/>
                <w:szCs w:val="21"/>
              </w:rPr>
              <w:t>djyw2540</w:t>
            </w:r>
          </w:p>
        </w:tc>
        <w:tc>
          <w:tcPr>
            <w:tcW w:w="226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ascii="微软雅黑" w:hAnsi="微软雅黑" w:eastAsia="微软雅黑" w:cs="宋体"/>
                <w:kern w:val="0"/>
                <w:szCs w:val="21"/>
              </w:rPr>
              <w:t>2540</w:t>
            </w:r>
            <w:r>
              <w:rPr>
                <w:rFonts w:hint="eastAsia" w:ascii="微软雅黑" w:hAnsi="微软雅黑" w:eastAsia="微软雅黑" w:cs="宋体"/>
                <w:kern w:val="0"/>
                <w:szCs w:val="21"/>
              </w:rPr>
              <w:t>发动机油温</w:t>
            </w:r>
          </w:p>
        </w:tc>
        <w:tc>
          <w:tcPr>
            <w:tcW w:w="91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3202"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hint="eastAsia"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pj</w:t>
            </w:r>
            <w:r>
              <w:rPr>
                <w:rFonts w:hint="eastAsia" w:ascii="微软雅黑" w:hAnsi="微软雅黑" w:eastAsia="微软雅黑" w:cs="Arial"/>
                <w:kern w:val="0"/>
                <w:szCs w:val="21"/>
              </w:rPr>
              <w:t>c</w:t>
            </w:r>
            <w:r>
              <w:rPr>
                <w:rFonts w:ascii="微软雅黑" w:hAnsi="微软雅黑" w:eastAsia="微软雅黑" w:cs="Arial"/>
                <w:kern w:val="0"/>
                <w:szCs w:val="21"/>
              </w:rPr>
              <w:t>s2540</w:t>
            </w:r>
          </w:p>
        </w:tc>
        <w:tc>
          <w:tcPr>
            <w:tcW w:w="2262" w:type="dxa"/>
            <w:shd w:val="clear" w:color="auto" w:fill="auto"/>
            <w:vAlign w:val="center"/>
          </w:tcPr>
          <w:p>
            <w:pPr>
              <w:jc w:val="left"/>
              <w:rPr>
                <w:rFonts w:ascii="微软雅黑" w:hAnsi="微软雅黑" w:eastAsia="微软雅黑" w:cs="宋体"/>
                <w:kern w:val="0"/>
                <w:szCs w:val="21"/>
              </w:rPr>
            </w:pPr>
            <w:r>
              <w:rPr>
                <w:rFonts w:ascii="微软雅黑" w:hAnsi="微软雅黑" w:eastAsia="微软雅黑" w:cs="宋体"/>
                <w:kern w:val="0"/>
                <w:szCs w:val="21"/>
              </w:rPr>
              <w:t>2540</w:t>
            </w:r>
            <w:r>
              <w:rPr>
                <w:rFonts w:hint="eastAsia" w:ascii="微软雅黑" w:hAnsi="微软雅黑" w:eastAsia="微软雅黑" w:cs="宋体"/>
                <w:kern w:val="0"/>
                <w:szCs w:val="21"/>
              </w:rPr>
              <w:t>平均车速</w:t>
            </w:r>
          </w:p>
        </w:tc>
        <w:tc>
          <w:tcPr>
            <w:tcW w:w="914" w:type="dxa"/>
            <w:shd w:val="clear" w:color="auto" w:fill="auto"/>
            <w:noWrap/>
            <w:vAlign w:val="center"/>
          </w:tcPr>
          <w:p>
            <w:pPr>
              <w:jc w:val="left"/>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056" w:type="dxa"/>
            <w:shd w:val="clear" w:color="auto" w:fill="auto"/>
            <w:noWrap/>
            <w:vAlign w:val="center"/>
          </w:tcPr>
          <w:p>
            <w:pPr>
              <w:jc w:val="left"/>
              <w:rPr>
                <w:rFonts w:ascii="微软雅黑" w:hAnsi="微软雅黑" w:eastAsia="微软雅黑"/>
              </w:rPr>
            </w:pPr>
            <w:r>
              <w:rPr>
                <w:rFonts w:ascii="微软雅黑" w:hAnsi="微软雅黑" w:eastAsia="微软雅黑"/>
              </w:rPr>
              <w:t>8,2</w:t>
            </w:r>
          </w:p>
        </w:tc>
        <w:tc>
          <w:tcPr>
            <w:tcW w:w="3202" w:type="dxa"/>
            <w:shd w:val="clear" w:color="auto" w:fill="auto"/>
            <w:noWrap/>
            <w:vAlign w:val="center"/>
          </w:tcPr>
          <w:p>
            <w:pPr>
              <w:jc w:val="left"/>
              <w:rPr>
                <w:rFonts w:ascii="微软雅黑" w:hAnsi="微软雅黑" w:eastAsia="微软雅黑"/>
              </w:rPr>
            </w:pPr>
            <w:r>
              <w:rPr>
                <w:rFonts w:hint="eastAsia" w:ascii="微软雅黑" w:hAnsi="微软雅黑" w:eastAsia="微软雅黑"/>
              </w:rPr>
              <w:t>单位：km</w:t>
            </w:r>
            <w:r>
              <w:rPr>
                <w:rFonts w:ascii="微软雅黑" w:hAnsi="微软雅黑" w:eastAsia="微软雅黑"/>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zgl2540</w:t>
            </w:r>
          </w:p>
        </w:tc>
        <w:tc>
          <w:tcPr>
            <w:tcW w:w="2262" w:type="dxa"/>
            <w:shd w:val="clear" w:color="auto" w:fill="auto"/>
            <w:vAlign w:val="center"/>
          </w:tcPr>
          <w:p>
            <w:pPr>
              <w:jc w:val="left"/>
              <w:rPr>
                <w:rFonts w:ascii="微软雅黑" w:hAnsi="微软雅黑" w:eastAsia="微软雅黑" w:cs="宋体"/>
                <w:kern w:val="0"/>
                <w:szCs w:val="21"/>
              </w:rPr>
            </w:pPr>
            <w:r>
              <w:rPr>
                <w:rFonts w:ascii="微软雅黑" w:hAnsi="微软雅黑" w:eastAsia="微软雅黑" w:cs="宋体"/>
                <w:kern w:val="0"/>
                <w:szCs w:val="21"/>
              </w:rPr>
              <w:t>2540</w:t>
            </w:r>
            <w:r>
              <w:rPr>
                <w:rFonts w:hint="eastAsia" w:ascii="微软雅黑" w:hAnsi="微软雅黑" w:eastAsia="微软雅黑" w:cs="宋体"/>
                <w:kern w:val="0"/>
                <w:szCs w:val="21"/>
              </w:rPr>
              <w:t>阶段底盘测功机所加载的总功率</w:t>
            </w:r>
          </w:p>
        </w:tc>
        <w:tc>
          <w:tcPr>
            <w:tcW w:w="914" w:type="dxa"/>
            <w:shd w:val="clear" w:color="auto" w:fill="auto"/>
            <w:noWrap/>
            <w:vAlign w:val="center"/>
          </w:tcPr>
          <w:p>
            <w:pPr>
              <w:jc w:val="left"/>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056" w:type="dxa"/>
            <w:shd w:val="clear" w:color="auto" w:fill="auto"/>
            <w:noWrap/>
            <w:vAlign w:val="center"/>
          </w:tcPr>
          <w:p>
            <w:pPr>
              <w:jc w:val="left"/>
              <w:rPr>
                <w:rFonts w:ascii="微软雅黑" w:hAnsi="微软雅黑" w:eastAsia="微软雅黑"/>
              </w:rPr>
            </w:pPr>
            <w:r>
              <w:rPr>
                <w:rFonts w:hint="eastAsia" w:ascii="微软雅黑" w:hAnsi="微软雅黑" w:eastAsia="微软雅黑"/>
              </w:rPr>
              <w:t>8</w:t>
            </w:r>
            <w:r>
              <w:rPr>
                <w:rFonts w:ascii="微软雅黑" w:hAnsi="微软雅黑" w:eastAsia="微软雅黑"/>
              </w:rPr>
              <w:t>,2</w:t>
            </w:r>
          </w:p>
        </w:tc>
        <w:tc>
          <w:tcPr>
            <w:tcW w:w="3202" w:type="dxa"/>
            <w:shd w:val="clear" w:color="auto" w:fill="auto"/>
            <w:noWrap/>
            <w:vAlign w:val="center"/>
          </w:tcPr>
          <w:p>
            <w:pPr>
              <w:jc w:val="left"/>
              <w:rPr>
                <w:rFonts w:ascii="微软雅黑" w:hAnsi="微软雅黑" w:eastAsia="微软雅黑"/>
              </w:rPr>
            </w:pPr>
            <w:r>
              <w:rPr>
                <w:rFonts w:hint="eastAsia" w:ascii="微软雅黑" w:hAnsi="微软雅黑" w:eastAsia="微软雅黑"/>
              </w:rPr>
              <w:t>单位：</w:t>
            </w:r>
            <w:r>
              <w:rPr>
                <w:rFonts w:ascii="微软雅黑" w:hAnsi="微软雅黑" w:eastAsia="微软雅黑"/>
              </w:rPr>
              <w:t>K</w:t>
            </w:r>
            <w:r>
              <w:rPr>
                <w:rFonts w:hint="eastAsia" w:ascii="微软雅黑" w:hAnsi="微软雅黑" w:eastAsia="微软雅黑"/>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glkqxs</w:t>
            </w:r>
          </w:p>
        </w:tc>
        <w:tc>
          <w:tcPr>
            <w:tcW w:w="2262" w:type="dxa"/>
            <w:shd w:val="clear" w:color="auto" w:fill="auto"/>
            <w:vAlign w:val="center"/>
          </w:tcPr>
          <w:p>
            <w:pPr>
              <w:jc w:val="left"/>
              <w:rPr>
                <w:rFonts w:ascii="微软雅黑" w:hAnsi="微软雅黑" w:eastAsia="微软雅黑" w:cs="宋体"/>
                <w:kern w:val="0"/>
                <w:szCs w:val="21"/>
              </w:rPr>
            </w:pPr>
            <w:r>
              <w:rPr>
                <w:rFonts w:hint="eastAsia" w:ascii="微软雅黑" w:hAnsi="微软雅黑" w:eastAsia="微软雅黑" w:cs="宋体"/>
                <w:kern w:val="0"/>
                <w:szCs w:val="21"/>
              </w:rPr>
              <w:t>过量空气系数</w:t>
            </w:r>
          </w:p>
        </w:tc>
        <w:tc>
          <w:tcPr>
            <w:tcW w:w="914" w:type="dxa"/>
            <w:shd w:val="clear" w:color="auto" w:fill="auto"/>
            <w:noWrap/>
            <w:vAlign w:val="center"/>
          </w:tcPr>
          <w:p>
            <w:pPr>
              <w:jc w:val="left"/>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056" w:type="dxa"/>
            <w:shd w:val="clear" w:color="auto" w:fill="auto"/>
            <w:noWrap/>
            <w:vAlign w:val="center"/>
          </w:tcPr>
          <w:p>
            <w:pPr>
              <w:jc w:val="left"/>
              <w:rPr>
                <w:rFonts w:ascii="微软雅黑" w:hAnsi="微软雅黑" w:eastAsia="微软雅黑"/>
              </w:rPr>
            </w:pPr>
            <w:r>
              <w:rPr>
                <w:rFonts w:hint="eastAsia" w:ascii="微软雅黑" w:hAnsi="微软雅黑" w:eastAsia="微软雅黑"/>
              </w:rPr>
              <w:t>6,</w:t>
            </w:r>
            <w:r>
              <w:rPr>
                <w:rFonts w:ascii="微软雅黑" w:hAnsi="微软雅黑" w:eastAsia="微软雅黑"/>
              </w:rPr>
              <w:t>2</w:t>
            </w:r>
          </w:p>
        </w:tc>
        <w:tc>
          <w:tcPr>
            <w:tcW w:w="3202" w:type="dxa"/>
            <w:shd w:val="clear" w:color="auto" w:fill="auto"/>
            <w:noWrap/>
            <w:vAlign w:val="center"/>
          </w:tcPr>
          <w:p>
            <w:pPr>
              <w:jc w:val="left"/>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wd</w:t>
            </w:r>
          </w:p>
        </w:tc>
        <w:tc>
          <w:tcPr>
            <w:tcW w:w="2262" w:type="dxa"/>
            <w:shd w:val="clear" w:color="auto" w:fill="auto"/>
            <w:vAlign w:val="center"/>
          </w:tcPr>
          <w:p>
            <w:pPr>
              <w:jc w:val="left"/>
              <w:rPr>
                <w:rFonts w:ascii="微软雅黑" w:hAnsi="微软雅黑" w:eastAsia="微软雅黑"/>
              </w:rPr>
            </w:pPr>
            <w:r>
              <w:rPr>
                <w:rFonts w:hint="eastAsia" w:ascii="微软雅黑" w:hAnsi="微软雅黑" w:eastAsia="微软雅黑"/>
              </w:rPr>
              <w:t>温度</w:t>
            </w:r>
          </w:p>
        </w:tc>
        <w:tc>
          <w:tcPr>
            <w:tcW w:w="91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3202"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hint="eastAsia"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sd</w:t>
            </w:r>
          </w:p>
        </w:tc>
        <w:tc>
          <w:tcPr>
            <w:tcW w:w="2262" w:type="dxa"/>
            <w:shd w:val="clear" w:color="auto" w:fill="auto"/>
            <w:vAlign w:val="center"/>
          </w:tcPr>
          <w:p>
            <w:pPr>
              <w:jc w:val="left"/>
              <w:rPr>
                <w:rFonts w:ascii="微软雅黑" w:hAnsi="微软雅黑" w:eastAsia="微软雅黑"/>
              </w:rPr>
            </w:pPr>
            <w:r>
              <w:rPr>
                <w:rFonts w:hint="eastAsia" w:ascii="微软雅黑" w:hAnsi="微软雅黑" w:eastAsia="微软雅黑"/>
              </w:rPr>
              <w:t>湿度</w:t>
            </w:r>
          </w:p>
        </w:tc>
        <w:tc>
          <w:tcPr>
            <w:tcW w:w="91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3202"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dqy</w:t>
            </w:r>
          </w:p>
        </w:tc>
        <w:tc>
          <w:tcPr>
            <w:tcW w:w="2262" w:type="dxa"/>
            <w:shd w:val="clear" w:color="auto" w:fill="auto"/>
            <w:vAlign w:val="center"/>
          </w:tcPr>
          <w:p>
            <w:pPr>
              <w:jc w:val="left"/>
              <w:rPr>
                <w:rFonts w:ascii="微软雅黑" w:hAnsi="微软雅黑" w:eastAsia="微软雅黑"/>
              </w:rPr>
            </w:pPr>
            <w:r>
              <w:rPr>
                <w:rFonts w:hint="eastAsia" w:ascii="微软雅黑" w:hAnsi="微软雅黑" w:eastAsia="微软雅黑"/>
              </w:rPr>
              <w:t>气压</w:t>
            </w:r>
          </w:p>
        </w:tc>
        <w:tc>
          <w:tcPr>
            <w:tcW w:w="91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05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3202"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kPa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kssj</w:t>
            </w:r>
          </w:p>
        </w:tc>
        <w:tc>
          <w:tcPr>
            <w:tcW w:w="2262" w:type="dxa"/>
            <w:shd w:val="clear" w:color="auto" w:fill="auto"/>
            <w:vAlign w:val="center"/>
          </w:tcPr>
          <w:p>
            <w:pPr>
              <w:snapToGrid w:val="0"/>
              <w:spacing w:before="62" w:beforeLines="20"/>
              <w:rPr>
                <w:rFonts w:ascii="微软雅黑" w:hAnsi="微软雅黑" w:eastAsia="微软雅黑"/>
                <w:szCs w:val="21"/>
              </w:rPr>
            </w:pPr>
            <w:r>
              <w:rPr>
                <w:rFonts w:hint="eastAsia" w:ascii="微软雅黑" w:hAnsi="微软雅黑" w:eastAsia="微软雅黑" w:cs="宋体"/>
                <w:kern w:val="0"/>
                <w:szCs w:val="21"/>
              </w:rPr>
              <w:t>检测</w:t>
            </w:r>
            <w:r>
              <w:rPr>
                <w:rFonts w:hint="eastAsia" w:ascii="微软雅黑" w:hAnsi="微软雅黑" w:eastAsia="微软雅黑"/>
                <w:szCs w:val="21"/>
              </w:rPr>
              <w:t>开始时间</w:t>
            </w:r>
          </w:p>
        </w:tc>
        <w:tc>
          <w:tcPr>
            <w:tcW w:w="914" w:type="dxa"/>
            <w:shd w:val="clear" w:color="auto" w:fill="auto"/>
            <w:noWrap/>
            <w:vAlign w:val="center"/>
          </w:tcPr>
          <w:p>
            <w:pPr>
              <w:snapToGrid w:val="0"/>
              <w:spacing w:before="62" w:beforeLines="20"/>
              <w:rPr>
                <w:rFonts w:ascii="微软雅黑" w:hAnsi="微软雅黑" w:eastAsia="微软雅黑"/>
                <w:szCs w:val="21"/>
              </w:rPr>
            </w:pPr>
            <w:r>
              <w:rPr>
                <w:rFonts w:ascii="微软雅黑" w:hAnsi="微软雅黑" w:eastAsia="微软雅黑"/>
                <w:szCs w:val="21"/>
              </w:rPr>
              <w:t>字符串</w:t>
            </w:r>
          </w:p>
        </w:tc>
        <w:tc>
          <w:tcPr>
            <w:tcW w:w="1056" w:type="dxa"/>
            <w:shd w:val="clear" w:color="auto" w:fill="auto"/>
            <w:noWrap/>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19</w:t>
            </w:r>
          </w:p>
        </w:tc>
        <w:tc>
          <w:tcPr>
            <w:tcW w:w="3202"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581"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jssj</w:t>
            </w:r>
          </w:p>
        </w:tc>
        <w:tc>
          <w:tcPr>
            <w:tcW w:w="2262" w:type="dxa"/>
            <w:shd w:val="clear" w:color="auto" w:fill="auto"/>
            <w:vAlign w:val="center"/>
          </w:tcPr>
          <w:p>
            <w:pPr>
              <w:snapToGrid w:val="0"/>
              <w:spacing w:before="62" w:beforeLines="20"/>
              <w:rPr>
                <w:rFonts w:ascii="微软雅黑" w:hAnsi="微软雅黑" w:eastAsia="微软雅黑"/>
                <w:szCs w:val="21"/>
              </w:rPr>
            </w:pPr>
            <w:r>
              <w:rPr>
                <w:rFonts w:hint="eastAsia" w:ascii="微软雅黑" w:hAnsi="微软雅黑" w:eastAsia="微软雅黑" w:cs="宋体"/>
                <w:kern w:val="0"/>
                <w:szCs w:val="21"/>
              </w:rPr>
              <w:t>检测</w:t>
            </w:r>
            <w:r>
              <w:rPr>
                <w:rFonts w:hint="eastAsia" w:ascii="微软雅黑" w:hAnsi="微软雅黑" w:eastAsia="微软雅黑"/>
                <w:szCs w:val="21"/>
              </w:rPr>
              <w:t>结束时间</w:t>
            </w:r>
          </w:p>
        </w:tc>
        <w:tc>
          <w:tcPr>
            <w:tcW w:w="914" w:type="dxa"/>
            <w:shd w:val="clear" w:color="auto" w:fill="auto"/>
            <w:noWrap/>
            <w:vAlign w:val="center"/>
          </w:tcPr>
          <w:p>
            <w:pPr>
              <w:snapToGrid w:val="0"/>
              <w:spacing w:before="62" w:beforeLines="20"/>
              <w:rPr>
                <w:rFonts w:ascii="微软雅黑" w:hAnsi="微软雅黑" w:eastAsia="微软雅黑"/>
                <w:szCs w:val="21"/>
              </w:rPr>
            </w:pPr>
            <w:r>
              <w:rPr>
                <w:rFonts w:ascii="微软雅黑" w:hAnsi="微软雅黑" w:eastAsia="微软雅黑"/>
                <w:szCs w:val="21"/>
              </w:rPr>
              <w:t>字符串</w:t>
            </w:r>
          </w:p>
        </w:tc>
        <w:tc>
          <w:tcPr>
            <w:tcW w:w="1056" w:type="dxa"/>
            <w:shd w:val="clear" w:color="auto" w:fill="auto"/>
            <w:noWrap/>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19</w:t>
            </w:r>
          </w:p>
        </w:tc>
        <w:tc>
          <w:tcPr>
            <w:tcW w:w="3202"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901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szCs w:val="21"/>
              </w:rPr>
              <w:t>调用时机：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901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检测顺利结束后立即上传</w:t>
            </w:r>
          </w:p>
        </w:tc>
      </w:tr>
    </w:tbl>
    <w:p>
      <w:pPr>
        <w:snapToGrid w:val="0"/>
        <w:spacing w:line="360" w:lineRule="auto"/>
        <w:ind w:left="1020" w:leftChars="200" w:hanging="600" w:hangingChars="286"/>
        <w:rPr>
          <w:rFonts w:ascii="微软雅黑" w:hAnsi="微软雅黑" w:eastAsia="微软雅黑"/>
          <w:szCs w:val="21"/>
        </w:rPr>
      </w:pPr>
    </w:p>
    <w:p>
      <w:pPr>
        <w:pStyle w:val="4"/>
        <w:rPr>
          <w:rFonts w:ascii="微软雅黑" w:hAnsi="微软雅黑"/>
        </w:rPr>
      </w:pPr>
      <w:bookmarkStart w:id="150" w:name="_Toc22027550"/>
      <w:bookmarkStart w:id="151" w:name="_Toc458695818"/>
      <w:r>
        <w:rPr>
          <w:rFonts w:hint="eastAsia" w:ascii="微软雅黑" w:hAnsi="微软雅黑"/>
        </w:rPr>
        <w:t>上传稳态工况法检测过程数据接口</w:t>
      </w:r>
      <w:bookmarkEnd w:id="150"/>
      <w:bookmarkEnd w:id="151"/>
    </w:p>
    <w:tbl>
      <w:tblPr>
        <w:tblStyle w:val="20"/>
        <w:tblW w:w="9280"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090"/>
        <w:gridCol w:w="3118"/>
        <w:gridCol w:w="1134"/>
        <w:gridCol w:w="1134"/>
        <w:gridCol w:w="180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13"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ascii="微软雅黑" w:hAnsi="微软雅黑" w:eastAsia="微软雅黑"/>
                <w:szCs w:val="21"/>
              </w:rPr>
              <w:br w:type="page"/>
            </w:r>
            <w:r>
              <w:rPr>
                <w:rFonts w:hint="eastAsia" w:ascii="微软雅黑" w:hAnsi="微软雅黑" w:eastAsia="微软雅黑"/>
                <w:b/>
                <w:szCs w:val="21"/>
              </w:rPr>
              <w:t>方法名：</w:t>
            </w:r>
            <w:r>
              <w:rPr>
                <w:rFonts w:hint="eastAsia" w:ascii="微软雅黑" w:hAnsi="微软雅黑" w:eastAsia="微软雅黑" w:cs="Courier New"/>
                <w:kern w:val="0"/>
                <w:sz w:val="20"/>
                <w:szCs w:val="20"/>
              </w:rPr>
              <w:t>wtGcsj</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13"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szCs w:val="21"/>
              </w:rPr>
            </w:pPr>
            <w:r>
              <w:rPr>
                <w:rFonts w:hint="eastAsia" w:ascii="微软雅黑" w:hAnsi="微软雅黑" w:eastAsia="微软雅黑" w:cs="宋体"/>
                <w:b/>
                <w:kern w:val="0"/>
                <w:szCs w:val="21"/>
              </w:rPr>
              <w:t>用途：</w:t>
            </w:r>
            <w:r>
              <w:rPr>
                <w:rFonts w:hint="eastAsia" w:ascii="微软雅黑" w:hAnsi="微软雅黑" w:eastAsia="微软雅黑" w:cs="宋体"/>
                <w:kern w:val="0"/>
                <w:szCs w:val="21"/>
              </w:rPr>
              <w:t>该接口接收</w:t>
            </w:r>
            <w:r>
              <w:rPr>
                <w:rFonts w:hint="eastAsia" w:ascii="微软雅黑" w:hAnsi="微软雅黑" w:eastAsia="微软雅黑"/>
              </w:rPr>
              <w:t>稳态工况法</w:t>
            </w:r>
            <w:r>
              <w:rPr>
                <w:rFonts w:hint="eastAsia" w:ascii="微软雅黑" w:hAnsi="微软雅黑" w:eastAsia="微软雅黑" w:cs="宋体"/>
                <w:kern w:val="0"/>
                <w:szCs w:val="21"/>
              </w:rPr>
              <w:t>的检测过程运行日志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44" w:hRule="atLeast"/>
          <w:jc w:val="center"/>
        </w:trPr>
        <w:tc>
          <w:tcPr>
            <w:tcW w:w="9280" w:type="dxa"/>
            <w:gridSpan w:val="5"/>
            <w:shd w:val="clear" w:color="auto" w:fill="auto"/>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返回值：</w:t>
            </w:r>
            <w:r>
              <w:rPr>
                <w:rFonts w:hint="eastAsia" w:ascii="微软雅黑" w:hAnsi="微软雅黑" w:eastAsia="微软雅黑" w:cs="宋体"/>
                <w:kern w:val="0"/>
                <w:szCs w:val="21"/>
              </w:rPr>
              <w:t>xml字符串 (&lt;root&gt;&lt;result&gt;&lt;/result&gt;&lt;info&gt;&lt;/info&gt;&lt;/root&gt;)成功则result为1，否则为0，成功时info为空，否则是失败的信息。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77"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cs="宋体"/>
                <w:b/>
                <w:kern w:val="0"/>
                <w:szCs w:val="21"/>
              </w:rPr>
            </w:pPr>
            <w:r>
              <w:rPr>
                <w:rFonts w:hint="eastAsia" w:ascii="微软雅黑" w:hAnsi="微软雅黑" w:eastAsia="微软雅黑" w:cs="宋体"/>
                <w:b/>
                <w:kern w:val="0"/>
                <w:szCs w:val="21"/>
              </w:rPr>
              <w:t>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50" w:hRule="atLeast"/>
          <w:jc w:val="center"/>
        </w:trPr>
        <w:tc>
          <w:tcPr>
            <w:tcW w:w="2090"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3118"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134"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134"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数据精度</w:t>
            </w:r>
          </w:p>
        </w:tc>
        <w:tc>
          <w:tcPr>
            <w:tcW w:w="1804" w:type="dxa"/>
            <w:shd w:val="clear" w:color="auto" w:fill="auto"/>
            <w:noWrap/>
            <w:vAlign w:val="center"/>
          </w:tcPr>
          <w:p>
            <w:pPr>
              <w:widowControl/>
              <w:snapToGrid w:val="0"/>
              <w:spacing w:before="62" w:beforeLines="20"/>
              <w:ind w:left="-69" w:leftChars="-33" w:right="-132" w:rightChars="-63"/>
              <w:jc w:val="center"/>
              <w:rPr>
                <w:rFonts w:ascii="微软雅黑" w:hAnsi="微软雅黑" w:eastAsia="微软雅黑" w:cs="宋体"/>
                <w:kern w:val="0"/>
                <w:szCs w:val="21"/>
              </w:rPr>
            </w:pPr>
            <w:r>
              <w:rPr>
                <w:rFonts w:hint="eastAsia" w:ascii="微软雅黑" w:hAnsi="微软雅黑" w:eastAsia="微软雅黑" w:cs="宋体"/>
                <w:kern w:val="0"/>
                <w:szCs w:val="21"/>
              </w:rPr>
              <w:t>参数说明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8"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lsh</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检验流水号</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50</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必需，业务信息保存后返回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8"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3118"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启动访问令牌</w:t>
            </w:r>
          </w:p>
        </w:tc>
        <w:tc>
          <w:tcPr>
            <w:tcW w:w="1134"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3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180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启动时环保软件传递的参数访问令牌，只本次启动有效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8"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qssx</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全时时序</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14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YYYYMMDDHHMMSS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gklx</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工况类型</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0-检验准备、1-5025工况、2-2540工况、3-加速过程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jcsxh</w:t>
            </w:r>
          </w:p>
        </w:tc>
        <w:tc>
          <w:tcPr>
            <w:tcW w:w="311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检测顺序号</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3</w:t>
            </w:r>
          </w:p>
        </w:tc>
        <w:tc>
          <w:tcPr>
            <w:tcW w:w="1804" w:type="dxa"/>
            <w:shd w:val="clear" w:color="auto" w:fill="auto"/>
            <w:noWrap/>
            <w:vAlign w:val="center"/>
          </w:tcPr>
          <w:p>
            <w:pPr>
              <w:widowControl/>
              <w:snapToGrid w:val="0"/>
              <w:spacing w:before="62" w:beforeLines="20"/>
              <w:rPr>
                <w:rFonts w:ascii="微软雅黑" w:hAnsi="微软雅黑" w:eastAsia="微软雅黑"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highlight w:val="none"/>
                <w:rPrChange w:id="49" w:author="admin" w:date="2019-10-04T21:48:00Z">
                  <w:rPr>
                    <w:rFonts w:ascii="微软雅黑" w:hAnsi="微软雅黑" w:eastAsia="微软雅黑" w:cs="Arial"/>
                    <w:kern w:val="0"/>
                    <w:szCs w:val="21"/>
                    <w:highlight w:val="yellow"/>
                  </w:rPr>
                </w:rPrChange>
              </w:rPr>
            </w:pPr>
            <w:r>
              <w:rPr>
                <w:rFonts w:ascii="微软雅黑" w:hAnsi="微软雅黑" w:eastAsia="微软雅黑" w:cs="Arial"/>
                <w:kern w:val="0"/>
                <w:szCs w:val="21"/>
                <w:highlight w:val="none"/>
                <w:rPrChange w:id="50" w:author="admin" w:date="2019-10-04T21:48:00Z">
                  <w:rPr>
                    <w:rFonts w:ascii="微软雅黑" w:hAnsi="微软雅黑" w:eastAsia="微软雅黑" w:cs="Arial"/>
                    <w:kern w:val="0"/>
                    <w:szCs w:val="21"/>
                    <w:highlight w:val="yellow"/>
                  </w:rPr>
                </w:rPrChange>
              </w:rPr>
              <w:t>wxzhc</w:t>
            </w:r>
          </w:p>
        </w:tc>
        <w:tc>
          <w:tcPr>
            <w:tcW w:w="3118" w:type="dxa"/>
            <w:shd w:val="clear" w:color="auto" w:fill="auto"/>
            <w:vAlign w:val="center"/>
          </w:tcPr>
          <w:p>
            <w:pPr>
              <w:widowControl/>
              <w:snapToGrid w:val="0"/>
              <w:spacing w:before="62" w:beforeLines="20"/>
              <w:rPr>
                <w:rFonts w:ascii="微软雅黑" w:hAnsi="微软雅黑" w:eastAsia="微软雅黑" w:cs="宋体"/>
                <w:kern w:val="0"/>
                <w:szCs w:val="21"/>
                <w:highlight w:val="none"/>
                <w:rPrChange w:id="51" w:author="admin" w:date="2019-10-04T21:48:00Z">
                  <w:rPr>
                    <w:rFonts w:ascii="微软雅黑" w:hAnsi="微软雅黑" w:eastAsia="微软雅黑" w:cs="宋体"/>
                    <w:kern w:val="0"/>
                    <w:szCs w:val="21"/>
                    <w:highlight w:val="yellow"/>
                  </w:rPr>
                </w:rPrChange>
              </w:rPr>
            </w:pPr>
            <w:r>
              <w:rPr>
                <w:rFonts w:ascii="微软雅黑" w:hAnsi="微软雅黑" w:eastAsia="微软雅黑" w:cs="宋体"/>
                <w:kern w:val="0"/>
                <w:szCs w:val="21"/>
                <w:highlight w:val="none"/>
                <w:rPrChange w:id="52" w:author="admin" w:date="2019-10-04T21:48:00Z">
                  <w:rPr>
                    <w:rFonts w:ascii="微软雅黑" w:hAnsi="微软雅黑" w:eastAsia="微软雅黑" w:cs="宋体"/>
                    <w:kern w:val="0"/>
                    <w:szCs w:val="21"/>
                    <w:highlight w:val="yellow"/>
                  </w:rPr>
                </w:rPrChange>
              </w:rPr>
              <w:t>HC</w:t>
            </w:r>
            <w:r>
              <w:rPr>
                <w:rFonts w:hint="eastAsia" w:ascii="微软雅黑" w:hAnsi="微软雅黑" w:eastAsia="微软雅黑" w:cs="宋体"/>
                <w:kern w:val="0"/>
                <w:szCs w:val="21"/>
                <w:highlight w:val="none"/>
                <w:rPrChange w:id="53" w:author="admin" w:date="2019-10-04T21:48:00Z">
                  <w:rPr>
                    <w:rFonts w:hint="eastAsia" w:ascii="微软雅黑" w:hAnsi="微软雅黑" w:eastAsia="微软雅黑" w:cs="宋体"/>
                    <w:kern w:val="0"/>
                    <w:szCs w:val="21"/>
                    <w:highlight w:val="yellow"/>
                  </w:rPr>
                </w:rPrChange>
              </w:rPr>
              <w:t>测量值每秒数据</w:t>
            </w:r>
            <w:r>
              <w:rPr>
                <w:rFonts w:ascii="微软雅黑" w:hAnsi="微软雅黑" w:eastAsia="微软雅黑" w:cs="宋体"/>
                <w:kern w:val="0"/>
                <w:szCs w:val="21"/>
                <w:highlight w:val="none"/>
                <w:rPrChange w:id="54" w:author="admin" w:date="2019-10-04T21:48:00Z">
                  <w:rPr>
                    <w:rFonts w:ascii="微软雅黑" w:hAnsi="微软雅黑" w:eastAsia="微软雅黑" w:cs="宋体"/>
                    <w:kern w:val="0"/>
                    <w:szCs w:val="21"/>
                    <w:highlight w:val="yellow"/>
                  </w:rPr>
                </w:rPrChange>
              </w:rPr>
              <w:t>(未修正)</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highlight w:val="none"/>
                <w:rPrChange w:id="55" w:author="admin" w:date="2019-10-04T21:48:00Z">
                  <w:rPr>
                    <w:rFonts w:ascii="微软雅黑" w:hAnsi="微软雅黑" w:eastAsia="微软雅黑" w:cs="宋体"/>
                    <w:kern w:val="0"/>
                    <w:szCs w:val="21"/>
                    <w:highlight w:val="yellow"/>
                  </w:rPr>
                </w:rPrChange>
              </w:rPr>
            </w:pPr>
            <w:r>
              <w:rPr>
                <w:rFonts w:hint="eastAsia" w:ascii="微软雅黑" w:hAnsi="微软雅黑" w:eastAsia="微软雅黑" w:cs="宋体"/>
                <w:kern w:val="0"/>
                <w:szCs w:val="21"/>
                <w:highlight w:val="none"/>
                <w:rPrChange w:id="56" w:author="admin" w:date="2019-10-04T21:48:00Z">
                  <w:rPr>
                    <w:rFonts w:hint="eastAsia" w:ascii="微软雅黑" w:hAnsi="微软雅黑" w:eastAsia="微软雅黑" w:cs="宋体"/>
                    <w:kern w:val="0"/>
                    <w:szCs w:val="21"/>
                    <w:highlight w:val="yellow"/>
                  </w:rPr>
                </w:rPrChange>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highlight w:val="none"/>
                <w:rPrChange w:id="57" w:author="admin" w:date="2019-10-04T21:48:00Z">
                  <w:rPr>
                    <w:rFonts w:ascii="微软雅黑" w:hAnsi="微软雅黑" w:eastAsia="微软雅黑" w:cs="宋体"/>
                    <w:kern w:val="0"/>
                    <w:szCs w:val="21"/>
                    <w:highlight w:val="yellow"/>
                  </w:rPr>
                </w:rPrChange>
              </w:rPr>
            </w:pPr>
            <w:r>
              <w:rPr>
                <w:rFonts w:ascii="微软雅黑" w:hAnsi="微软雅黑" w:eastAsia="微软雅黑" w:cs="宋体"/>
                <w:kern w:val="0"/>
                <w:szCs w:val="21"/>
                <w:highlight w:val="none"/>
                <w:rPrChange w:id="58" w:author="admin" w:date="2019-10-04T21:48:00Z">
                  <w:rPr>
                    <w:rFonts w:ascii="微软雅黑" w:hAnsi="微软雅黑" w:eastAsia="微软雅黑" w:cs="宋体"/>
                    <w:kern w:val="0"/>
                    <w:szCs w:val="21"/>
                    <w:highlight w:val="yellow"/>
                  </w:rPr>
                </w:rPrChange>
              </w:rPr>
              <w:t>8,4</w:t>
            </w:r>
          </w:p>
        </w:tc>
        <w:tc>
          <w:tcPr>
            <w:tcW w:w="1804" w:type="dxa"/>
            <w:shd w:val="clear" w:color="auto" w:fill="auto"/>
            <w:noWrap/>
            <w:vAlign w:val="center"/>
          </w:tcPr>
          <w:p>
            <w:pPr>
              <w:widowControl/>
              <w:snapToGrid w:val="0"/>
              <w:spacing w:before="62" w:beforeLines="20"/>
              <w:rPr>
                <w:rFonts w:ascii="微软雅黑" w:hAnsi="微软雅黑" w:eastAsia="微软雅黑" w:cs="宋体"/>
                <w:kern w:val="0"/>
                <w:szCs w:val="21"/>
                <w:highlight w:val="none"/>
                <w:rPrChange w:id="59" w:author="admin" w:date="2019-10-04T21:48:00Z">
                  <w:rPr>
                    <w:rFonts w:ascii="微软雅黑" w:hAnsi="微软雅黑" w:eastAsia="微软雅黑" w:cs="宋体"/>
                    <w:kern w:val="0"/>
                    <w:szCs w:val="21"/>
                    <w:highlight w:val="yellow"/>
                  </w:rPr>
                </w:rPrChange>
              </w:rPr>
            </w:pPr>
            <w:r>
              <w:rPr>
                <w:rFonts w:hint="eastAsia" w:ascii="微软雅黑" w:hAnsi="微软雅黑" w:eastAsia="微软雅黑" w:cs="宋体"/>
                <w:kern w:val="0"/>
                <w:szCs w:val="21"/>
                <w:highlight w:val="none"/>
                <w:rPrChange w:id="60" w:author="admin" w:date="2019-10-04T21:48:00Z">
                  <w:rPr>
                    <w:rFonts w:hint="eastAsia" w:ascii="微软雅黑" w:hAnsi="微软雅黑" w:eastAsia="微软雅黑" w:cs="宋体"/>
                    <w:kern w:val="0"/>
                    <w:szCs w:val="21"/>
                    <w:highlight w:val="yellow"/>
                  </w:rPr>
                </w:rPrChange>
              </w:rPr>
              <w:t>单位：</w:t>
            </w:r>
            <w:r>
              <w:rPr>
                <w:rFonts w:ascii="微软雅黑" w:hAnsi="微软雅黑" w:eastAsia="微软雅黑" w:cs="宋体"/>
                <w:kern w:val="0"/>
                <w:szCs w:val="21"/>
                <w:highlight w:val="none"/>
                <w:rPrChange w:id="61" w:author="admin" w:date="2019-10-04T21:48:00Z">
                  <w:rPr>
                    <w:rFonts w:ascii="微软雅黑" w:hAnsi="微软雅黑" w:eastAsia="微软雅黑" w:cs="宋体"/>
                    <w:kern w:val="0"/>
                    <w:szCs w:val="21"/>
                    <w:highlight w:val="yellow"/>
                  </w:rPr>
                </w:rPrChange>
              </w:rPr>
              <w:t>10 -6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highlight w:val="none"/>
                <w:rPrChange w:id="62" w:author="admin" w:date="2019-10-04T21:48:00Z">
                  <w:rPr>
                    <w:rFonts w:ascii="微软雅黑" w:hAnsi="微软雅黑" w:eastAsia="微软雅黑" w:cs="Arial"/>
                    <w:kern w:val="0"/>
                    <w:szCs w:val="21"/>
                    <w:highlight w:val="yellow"/>
                  </w:rPr>
                </w:rPrChange>
              </w:rPr>
            </w:pPr>
            <w:r>
              <w:rPr>
                <w:rFonts w:ascii="微软雅黑" w:hAnsi="微软雅黑" w:eastAsia="微软雅黑" w:cs="Arial"/>
                <w:kern w:val="0"/>
                <w:szCs w:val="21"/>
                <w:highlight w:val="none"/>
                <w:rPrChange w:id="63" w:author="admin" w:date="2019-10-04T21:48:00Z">
                  <w:rPr>
                    <w:rFonts w:ascii="微软雅黑" w:hAnsi="微软雅黑" w:eastAsia="微软雅黑" w:cs="Arial"/>
                    <w:kern w:val="0"/>
                    <w:szCs w:val="21"/>
                    <w:highlight w:val="yellow"/>
                  </w:rPr>
                </w:rPrChange>
              </w:rPr>
              <w:t>wxzco</w:t>
            </w:r>
          </w:p>
        </w:tc>
        <w:tc>
          <w:tcPr>
            <w:tcW w:w="3118" w:type="dxa"/>
            <w:shd w:val="clear" w:color="auto" w:fill="auto"/>
            <w:vAlign w:val="center"/>
          </w:tcPr>
          <w:p>
            <w:pPr>
              <w:widowControl/>
              <w:snapToGrid w:val="0"/>
              <w:spacing w:before="62" w:beforeLines="20"/>
              <w:rPr>
                <w:rFonts w:ascii="微软雅黑" w:hAnsi="微软雅黑" w:eastAsia="微软雅黑" w:cs="宋体"/>
                <w:kern w:val="0"/>
                <w:szCs w:val="21"/>
                <w:highlight w:val="none"/>
                <w:rPrChange w:id="64" w:author="admin" w:date="2019-10-04T21:48:00Z">
                  <w:rPr>
                    <w:rFonts w:ascii="微软雅黑" w:hAnsi="微软雅黑" w:eastAsia="微软雅黑" w:cs="宋体"/>
                    <w:kern w:val="0"/>
                    <w:szCs w:val="21"/>
                    <w:highlight w:val="yellow"/>
                  </w:rPr>
                </w:rPrChange>
              </w:rPr>
            </w:pPr>
            <w:r>
              <w:rPr>
                <w:rFonts w:ascii="微软雅黑" w:hAnsi="微软雅黑" w:eastAsia="微软雅黑" w:cs="宋体"/>
                <w:kern w:val="0"/>
                <w:szCs w:val="21"/>
                <w:highlight w:val="none"/>
                <w:rPrChange w:id="65" w:author="admin" w:date="2019-10-04T21:48:00Z">
                  <w:rPr>
                    <w:rFonts w:ascii="微软雅黑" w:hAnsi="微软雅黑" w:eastAsia="微软雅黑" w:cs="宋体"/>
                    <w:kern w:val="0"/>
                    <w:szCs w:val="21"/>
                    <w:highlight w:val="yellow"/>
                  </w:rPr>
                </w:rPrChange>
              </w:rPr>
              <w:t>CO</w:t>
            </w:r>
            <w:r>
              <w:rPr>
                <w:rFonts w:hint="eastAsia" w:ascii="微软雅黑" w:hAnsi="微软雅黑" w:eastAsia="微软雅黑" w:cs="宋体"/>
                <w:kern w:val="0"/>
                <w:szCs w:val="21"/>
                <w:highlight w:val="none"/>
                <w:rPrChange w:id="66" w:author="admin" w:date="2019-10-04T21:48:00Z">
                  <w:rPr>
                    <w:rFonts w:hint="eastAsia" w:ascii="微软雅黑" w:hAnsi="微软雅黑" w:eastAsia="微软雅黑" w:cs="宋体"/>
                    <w:kern w:val="0"/>
                    <w:szCs w:val="21"/>
                    <w:highlight w:val="yellow"/>
                  </w:rPr>
                </w:rPrChange>
              </w:rPr>
              <w:t>测量值每秒数据</w:t>
            </w:r>
            <w:r>
              <w:rPr>
                <w:rFonts w:ascii="微软雅黑" w:hAnsi="微软雅黑" w:eastAsia="微软雅黑" w:cs="宋体"/>
                <w:kern w:val="0"/>
                <w:szCs w:val="21"/>
                <w:highlight w:val="none"/>
                <w:rPrChange w:id="67" w:author="admin" w:date="2019-10-04T21:48:00Z">
                  <w:rPr>
                    <w:rFonts w:ascii="微软雅黑" w:hAnsi="微软雅黑" w:eastAsia="微软雅黑" w:cs="宋体"/>
                    <w:kern w:val="0"/>
                    <w:szCs w:val="21"/>
                    <w:highlight w:val="yellow"/>
                  </w:rPr>
                </w:rPrChange>
              </w:rPr>
              <w:t>(未修正)</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highlight w:val="none"/>
                <w:rPrChange w:id="68" w:author="admin" w:date="2019-10-04T21:48:00Z">
                  <w:rPr>
                    <w:rFonts w:ascii="微软雅黑" w:hAnsi="微软雅黑" w:eastAsia="微软雅黑" w:cs="宋体"/>
                    <w:kern w:val="0"/>
                    <w:szCs w:val="21"/>
                    <w:highlight w:val="yellow"/>
                  </w:rPr>
                </w:rPrChange>
              </w:rPr>
            </w:pPr>
            <w:r>
              <w:rPr>
                <w:rFonts w:hint="eastAsia" w:ascii="微软雅黑" w:hAnsi="微软雅黑" w:eastAsia="微软雅黑" w:cs="宋体"/>
                <w:kern w:val="0"/>
                <w:szCs w:val="21"/>
                <w:highlight w:val="none"/>
                <w:rPrChange w:id="69" w:author="admin" w:date="2019-10-04T21:48:00Z">
                  <w:rPr>
                    <w:rFonts w:hint="eastAsia" w:ascii="微软雅黑" w:hAnsi="微软雅黑" w:eastAsia="微软雅黑" w:cs="宋体"/>
                    <w:kern w:val="0"/>
                    <w:szCs w:val="21"/>
                    <w:highlight w:val="yellow"/>
                  </w:rPr>
                </w:rPrChange>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highlight w:val="none"/>
                <w:rPrChange w:id="70" w:author="admin" w:date="2019-10-04T21:48:00Z">
                  <w:rPr>
                    <w:rFonts w:ascii="微软雅黑" w:hAnsi="微软雅黑" w:eastAsia="微软雅黑" w:cs="宋体"/>
                    <w:kern w:val="0"/>
                    <w:szCs w:val="21"/>
                    <w:highlight w:val="yellow"/>
                  </w:rPr>
                </w:rPrChange>
              </w:rPr>
            </w:pPr>
            <w:r>
              <w:rPr>
                <w:rFonts w:ascii="微软雅黑" w:hAnsi="微软雅黑" w:eastAsia="微软雅黑" w:cs="宋体"/>
                <w:kern w:val="0"/>
                <w:szCs w:val="21"/>
                <w:highlight w:val="none"/>
                <w:rPrChange w:id="71" w:author="admin" w:date="2019-10-04T21:48:00Z">
                  <w:rPr>
                    <w:rFonts w:ascii="微软雅黑" w:hAnsi="微软雅黑" w:eastAsia="微软雅黑" w:cs="宋体"/>
                    <w:kern w:val="0"/>
                    <w:szCs w:val="21"/>
                    <w:highlight w:val="yellow"/>
                  </w:rPr>
                </w:rPrChange>
              </w:rPr>
              <w:t>8,4</w:t>
            </w:r>
          </w:p>
        </w:tc>
        <w:tc>
          <w:tcPr>
            <w:tcW w:w="1804" w:type="dxa"/>
            <w:shd w:val="clear" w:color="auto" w:fill="auto"/>
            <w:noWrap/>
            <w:vAlign w:val="center"/>
          </w:tcPr>
          <w:p>
            <w:pPr>
              <w:widowControl/>
              <w:snapToGrid w:val="0"/>
              <w:spacing w:before="62" w:beforeLines="20"/>
              <w:rPr>
                <w:rFonts w:ascii="微软雅黑" w:hAnsi="微软雅黑" w:eastAsia="微软雅黑" w:cs="宋体"/>
                <w:kern w:val="0"/>
                <w:szCs w:val="21"/>
                <w:highlight w:val="none"/>
                <w:rPrChange w:id="72" w:author="admin" w:date="2019-10-04T21:48:00Z">
                  <w:rPr>
                    <w:rFonts w:ascii="微软雅黑" w:hAnsi="微软雅黑" w:eastAsia="微软雅黑" w:cs="宋体"/>
                    <w:kern w:val="0"/>
                    <w:szCs w:val="21"/>
                    <w:highlight w:val="yellow"/>
                  </w:rPr>
                </w:rPrChange>
              </w:rPr>
            </w:pPr>
            <w:r>
              <w:rPr>
                <w:rFonts w:hint="eastAsia" w:ascii="微软雅黑" w:hAnsi="微软雅黑" w:eastAsia="微软雅黑" w:cs="宋体"/>
                <w:kern w:val="0"/>
                <w:szCs w:val="21"/>
                <w:highlight w:val="none"/>
                <w:rPrChange w:id="73" w:author="admin" w:date="2019-10-04T21:48:00Z">
                  <w:rPr>
                    <w:rFonts w:hint="eastAsia" w:ascii="微软雅黑" w:hAnsi="微软雅黑" w:eastAsia="微软雅黑" w:cs="宋体"/>
                    <w:kern w:val="0"/>
                    <w:szCs w:val="21"/>
                    <w:highlight w:val="yellow"/>
                  </w:rPr>
                </w:rPrChange>
              </w:rPr>
              <w:t>单位：</w:t>
            </w:r>
            <w:r>
              <w:rPr>
                <w:rFonts w:ascii="微软雅黑" w:hAnsi="微软雅黑" w:eastAsia="微软雅黑" w:cs="宋体"/>
                <w:kern w:val="0"/>
                <w:szCs w:val="21"/>
                <w:highlight w:val="none"/>
                <w:rPrChange w:id="74" w:author="admin" w:date="2019-10-04T21:48:00Z">
                  <w:rPr>
                    <w:rFonts w:ascii="微软雅黑" w:hAnsi="微软雅黑" w:eastAsia="微软雅黑" w:cs="宋体"/>
                    <w:kern w:val="0"/>
                    <w:szCs w:val="21"/>
                    <w:highlight w:val="yellow"/>
                  </w:rPr>
                </w:rPrChange>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2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highlight w:val="none"/>
                <w:rPrChange w:id="75" w:author="admin" w:date="2019-10-04T21:48:00Z">
                  <w:rPr>
                    <w:rFonts w:ascii="微软雅黑" w:hAnsi="微软雅黑" w:eastAsia="微软雅黑" w:cs="Arial"/>
                    <w:kern w:val="0"/>
                    <w:szCs w:val="21"/>
                    <w:highlight w:val="yellow"/>
                  </w:rPr>
                </w:rPrChange>
              </w:rPr>
            </w:pPr>
            <w:r>
              <w:rPr>
                <w:rFonts w:ascii="微软雅黑" w:hAnsi="微软雅黑" w:eastAsia="微软雅黑" w:cs="Arial"/>
                <w:kern w:val="0"/>
                <w:szCs w:val="21"/>
                <w:highlight w:val="none"/>
                <w:rPrChange w:id="76" w:author="admin" w:date="2019-10-04T21:48:00Z">
                  <w:rPr>
                    <w:rFonts w:ascii="微软雅黑" w:hAnsi="微软雅黑" w:eastAsia="微软雅黑" w:cs="Arial"/>
                    <w:kern w:val="0"/>
                    <w:szCs w:val="21"/>
                    <w:highlight w:val="yellow"/>
                  </w:rPr>
                </w:rPrChange>
              </w:rPr>
              <w:t>wxzno</w:t>
            </w:r>
          </w:p>
        </w:tc>
        <w:tc>
          <w:tcPr>
            <w:tcW w:w="3118" w:type="dxa"/>
            <w:shd w:val="clear" w:color="auto" w:fill="auto"/>
            <w:vAlign w:val="center"/>
          </w:tcPr>
          <w:p>
            <w:pPr>
              <w:widowControl/>
              <w:snapToGrid w:val="0"/>
              <w:spacing w:before="62" w:beforeLines="20"/>
              <w:rPr>
                <w:rFonts w:ascii="微软雅黑" w:hAnsi="微软雅黑" w:eastAsia="微软雅黑" w:cs="宋体"/>
                <w:kern w:val="0"/>
                <w:szCs w:val="21"/>
                <w:highlight w:val="none"/>
                <w:rPrChange w:id="77" w:author="admin" w:date="2019-10-04T21:48:00Z">
                  <w:rPr>
                    <w:rFonts w:ascii="微软雅黑" w:hAnsi="微软雅黑" w:eastAsia="微软雅黑" w:cs="宋体"/>
                    <w:kern w:val="0"/>
                    <w:szCs w:val="21"/>
                    <w:highlight w:val="yellow"/>
                  </w:rPr>
                </w:rPrChange>
              </w:rPr>
            </w:pPr>
            <w:r>
              <w:rPr>
                <w:rFonts w:ascii="微软雅黑" w:hAnsi="微软雅黑" w:eastAsia="微软雅黑" w:cs="宋体"/>
                <w:kern w:val="0"/>
                <w:szCs w:val="21"/>
                <w:highlight w:val="none"/>
                <w:rPrChange w:id="78" w:author="admin" w:date="2019-10-04T21:48:00Z">
                  <w:rPr>
                    <w:rFonts w:ascii="微软雅黑" w:hAnsi="微软雅黑" w:eastAsia="微软雅黑" w:cs="宋体"/>
                    <w:kern w:val="0"/>
                    <w:szCs w:val="21"/>
                    <w:highlight w:val="yellow"/>
                  </w:rPr>
                </w:rPrChange>
              </w:rPr>
              <w:t>NO</w:t>
            </w:r>
            <w:r>
              <w:rPr>
                <w:rFonts w:hint="eastAsia" w:ascii="微软雅黑" w:hAnsi="微软雅黑" w:eastAsia="微软雅黑" w:cs="宋体"/>
                <w:kern w:val="0"/>
                <w:szCs w:val="21"/>
                <w:highlight w:val="none"/>
                <w:rPrChange w:id="79" w:author="admin" w:date="2019-10-04T21:48:00Z">
                  <w:rPr>
                    <w:rFonts w:hint="eastAsia" w:ascii="微软雅黑" w:hAnsi="微软雅黑" w:eastAsia="微软雅黑" w:cs="宋体"/>
                    <w:kern w:val="0"/>
                    <w:szCs w:val="21"/>
                    <w:highlight w:val="yellow"/>
                  </w:rPr>
                </w:rPrChange>
              </w:rPr>
              <w:t>测量值每秒数据</w:t>
            </w:r>
            <w:r>
              <w:rPr>
                <w:rFonts w:ascii="微软雅黑" w:hAnsi="微软雅黑" w:eastAsia="微软雅黑" w:cs="宋体"/>
                <w:kern w:val="0"/>
                <w:szCs w:val="21"/>
                <w:highlight w:val="none"/>
                <w:rPrChange w:id="80" w:author="admin" w:date="2019-10-04T21:48:00Z">
                  <w:rPr>
                    <w:rFonts w:ascii="微软雅黑" w:hAnsi="微软雅黑" w:eastAsia="微软雅黑" w:cs="宋体"/>
                    <w:kern w:val="0"/>
                    <w:szCs w:val="21"/>
                    <w:highlight w:val="yellow"/>
                  </w:rPr>
                </w:rPrChange>
              </w:rPr>
              <w:t>(未修正)</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highlight w:val="none"/>
                <w:rPrChange w:id="81" w:author="admin" w:date="2019-10-04T21:48:00Z">
                  <w:rPr>
                    <w:rFonts w:ascii="微软雅黑" w:hAnsi="微软雅黑" w:eastAsia="微软雅黑" w:cs="宋体"/>
                    <w:kern w:val="0"/>
                    <w:szCs w:val="21"/>
                    <w:highlight w:val="yellow"/>
                  </w:rPr>
                </w:rPrChange>
              </w:rPr>
            </w:pPr>
            <w:r>
              <w:rPr>
                <w:rFonts w:hint="eastAsia" w:ascii="微软雅黑" w:hAnsi="微软雅黑" w:eastAsia="微软雅黑" w:cs="宋体"/>
                <w:kern w:val="0"/>
                <w:szCs w:val="21"/>
                <w:highlight w:val="none"/>
                <w:rPrChange w:id="82" w:author="admin" w:date="2019-10-04T21:48:00Z">
                  <w:rPr>
                    <w:rFonts w:hint="eastAsia" w:ascii="微软雅黑" w:hAnsi="微软雅黑" w:eastAsia="微软雅黑" w:cs="宋体"/>
                    <w:kern w:val="0"/>
                    <w:szCs w:val="21"/>
                    <w:highlight w:val="yellow"/>
                  </w:rPr>
                </w:rPrChange>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highlight w:val="none"/>
                <w:rPrChange w:id="83" w:author="admin" w:date="2019-10-04T21:48:00Z">
                  <w:rPr>
                    <w:rFonts w:ascii="微软雅黑" w:hAnsi="微软雅黑" w:eastAsia="微软雅黑" w:cs="宋体"/>
                    <w:kern w:val="0"/>
                    <w:szCs w:val="21"/>
                    <w:highlight w:val="yellow"/>
                  </w:rPr>
                </w:rPrChange>
              </w:rPr>
            </w:pPr>
            <w:r>
              <w:rPr>
                <w:rFonts w:ascii="微软雅黑" w:hAnsi="微软雅黑" w:eastAsia="微软雅黑" w:cs="宋体"/>
                <w:kern w:val="0"/>
                <w:szCs w:val="21"/>
                <w:highlight w:val="none"/>
                <w:rPrChange w:id="84" w:author="admin" w:date="2019-10-04T21:48:00Z">
                  <w:rPr>
                    <w:rFonts w:ascii="微软雅黑" w:hAnsi="微软雅黑" w:eastAsia="微软雅黑" w:cs="宋体"/>
                    <w:kern w:val="0"/>
                    <w:szCs w:val="21"/>
                    <w:highlight w:val="yellow"/>
                  </w:rPr>
                </w:rPrChange>
              </w:rPr>
              <w:t>8,4</w:t>
            </w:r>
          </w:p>
        </w:tc>
        <w:tc>
          <w:tcPr>
            <w:tcW w:w="1804" w:type="dxa"/>
            <w:shd w:val="clear" w:color="auto" w:fill="auto"/>
            <w:noWrap/>
            <w:vAlign w:val="center"/>
          </w:tcPr>
          <w:p>
            <w:pPr>
              <w:widowControl/>
              <w:snapToGrid w:val="0"/>
              <w:spacing w:before="62" w:beforeLines="20"/>
              <w:rPr>
                <w:rFonts w:ascii="微软雅黑" w:hAnsi="微软雅黑" w:eastAsia="微软雅黑" w:cs="宋体"/>
                <w:kern w:val="0"/>
                <w:szCs w:val="21"/>
                <w:highlight w:val="none"/>
                <w:rPrChange w:id="85" w:author="admin" w:date="2019-10-04T21:48:00Z">
                  <w:rPr>
                    <w:rFonts w:ascii="微软雅黑" w:hAnsi="微软雅黑" w:eastAsia="微软雅黑" w:cs="宋体"/>
                    <w:kern w:val="0"/>
                    <w:szCs w:val="21"/>
                    <w:highlight w:val="yellow"/>
                  </w:rPr>
                </w:rPrChange>
              </w:rPr>
            </w:pPr>
            <w:r>
              <w:rPr>
                <w:rFonts w:hint="eastAsia" w:ascii="微软雅黑" w:hAnsi="微软雅黑" w:eastAsia="微软雅黑" w:cs="宋体"/>
                <w:kern w:val="0"/>
                <w:szCs w:val="21"/>
                <w:highlight w:val="none"/>
                <w:rPrChange w:id="86" w:author="admin" w:date="2019-10-04T21:48:00Z">
                  <w:rPr>
                    <w:rFonts w:hint="eastAsia" w:ascii="微软雅黑" w:hAnsi="微软雅黑" w:eastAsia="微软雅黑" w:cs="宋体"/>
                    <w:kern w:val="0"/>
                    <w:szCs w:val="21"/>
                    <w:highlight w:val="yellow"/>
                  </w:rPr>
                </w:rPrChange>
              </w:rPr>
              <w:t>单位：</w:t>
            </w:r>
            <w:r>
              <w:rPr>
                <w:rFonts w:ascii="微软雅黑" w:hAnsi="微软雅黑" w:eastAsia="微软雅黑" w:cs="宋体"/>
                <w:kern w:val="0"/>
                <w:szCs w:val="21"/>
                <w:highlight w:val="none"/>
                <w:rPrChange w:id="87" w:author="admin" w:date="2019-10-04T21:48:00Z">
                  <w:rPr>
                    <w:rFonts w:ascii="微软雅黑" w:hAnsi="微软雅黑" w:eastAsia="微软雅黑" w:cs="宋体"/>
                    <w:kern w:val="0"/>
                    <w:szCs w:val="21"/>
                    <w:highlight w:val="yellow"/>
                  </w:rPr>
                </w:rPrChange>
              </w:rPr>
              <w:t>10 -6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hc</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ascii="微软雅黑" w:hAnsi="微软雅黑" w:eastAsia="微软雅黑" w:cs="宋体"/>
                <w:kern w:val="0"/>
                <w:szCs w:val="21"/>
              </w:rPr>
              <w:t>HC</w:t>
            </w:r>
            <w:r>
              <w:rPr>
                <w:rFonts w:hint="eastAsia" w:ascii="微软雅黑" w:hAnsi="微软雅黑" w:eastAsia="微软雅黑" w:cs="宋体"/>
                <w:kern w:val="0"/>
                <w:szCs w:val="21"/>
              </w:rPr>
              <w:t>测量值每秒数据</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单位：10 -6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35"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c</w:t>
            </w:r>
            <w:r>
              <w:rPr>
                <w:rFonts w:ascii="微软雅黑" w:hAnsi="微软雅黑" w:eastAsia="微软雅黑" w:cs="Arial"/>
                <w:kern w:val="0"/>
                <w:szCs w:val="21"/>
              </w:rPr>
              <w:t>o</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ascii="微软雅黑" w:hAnsi="微软雅黑" w:eastAsia="微软雅黑" w:cs="宋体"/>
                <w:kern w:val="0"/>
                <w:szCs w:val="21"/>
              </w:rPr>
              <w:t>CO</w:t>
            </w:r>
            <w:r>
              <w:rPr>
                <w:rFonts w:hint="eastAsia" w:ascii="微软雅黑" w:hAnsi="微软雅黑" w:eastAsia="微软雅黑" w:cs="宋体"/>
                <w:kern w:val="0"/>
                <w:szCs w:val="21"/>
              </w:rPr>
              <w:t>测量值每秒数据</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单位：%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2"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no</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ascii="微软雅黑" w:hAnsi="微软雅黑" w:eastAsia="微软雅黑" w:cs="宋体"/>
                <w:kern w:val="0"/>
                <w:szCs w:val="21"/>
              </w:rPr>
              <w:t>NO</w:t>
            </w:r>
            <w:r>
              <w:rPr>
                <w:rFonts w:hint="eastAsia" w:ascii="微软雅黑" w:hAnsi="微软雅黑" w:eastAsia="微软雅黑" w:cs="宋体"/>
                <w:kern w:val="0"/>
                <w:szCs w:val="21"/>
              </w:rPr>
              <w:t>测量值每秒数据</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单位：10 -6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2"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o2</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O2测量值每秒数据</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2"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c</w:t>
            </w:r>
            <w:r>
              <w:rPr>
                <w:rFonts w:ascii="微软雅黑" w:hAnsi="微软雅黑" w:eastAsia="微软雅黑" w:cs="Arial"/>
                <w:kern w:val="0"/>
                <w:szCs w:val="21"/>
              </w:rPr>
              <w:t>o</w:t>
            </w:r>
            <w:r>
              <w:rPr>
                <w:rFonts w:hint="eastAsia" w:ascii="微软雅黑" w:hAnsi="微软雅黑" w:eastAsia="微软雅黑" w:cs="Arial"/>
                <w:kern w:val="0"/>
                <w:szCs w:val="21"/>
              </w:rPr>
              <w:t>2</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CO2测量值每秒数据</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71"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cs</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车速每秒数据</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km/h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71"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zs</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发动机转速每秒数据</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71"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xsxzxs</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稀释修正系数每秒数据</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71"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sdxzxs</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湿度修正系数每秒数据</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71"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highlight w:val="none"/>
                <w:rPrChange w:id="88" w:author="admin" w:date="2019-10-04T21:49:00Z">
                  <w:rPr>
                    <w:rFonts w:ascii="微软雅黑" w:hAnsi="微软雅黑" w:eastAsia="微软雅黑" w:cs="Arial"/>
                    <w:kern w:val="0"/>
                    <w:szCs w:val="21"/>
                    <w:highlight w:val="yellow"/>
                  </w:rPr>
                </w:rPrChange>
              </w:rPr>
            </w:pPr>
            <w:r>
              <w:rPr>
                <w:rFonts w:ascii="微软雅黑" w:hAnsi="微软雅黑" w:eastAsia="微软雅黑" w:cs="Arial"/>
                <w:kern w:val="0"/>
                <w:szCs w:val="21"/>
                <w:highlight w:val="none"/>
                <w:rPrChange w:id="89" w:author="admin" w:date="2019-10-04T21:49:00Z">
                  <w:rPr>
                    <w:rFonts w:ascii="微软雅黑" w:hAnsi="微软雅黑" w:eastAsia="微软雅黑" w:cs="Arial"/>
                    <w:kern w:val="0"/>
                    <w:szCs w:val="21"/>
                    <w:highlight w:val="yellow"/>
                  </w:rPr>
                </w:rPrChange>
              </w:rPr>
              <w:t>glkqxs</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highlight w:val="none"/>
                <w:rPrChange w:id="90" w:author="admin" w:date="2019-10-04T21:49:00Z">
                  <w:rPr>
                    <w:rFonts w:ascii="微软雅黑" w:hAnsi="微软雅黑" w:eastAsia="微软雅黑" w:cs="宋体"/>
                    <w:kern w:val="0"/>
                    <w:szCs w:val="21"/>
                    <w:highlight w:val="yellow"/>
                  </w:rPr>
                </w:rPrChange>
              </w:rPr>
            </w:pPr>
            <w:r>
              <w:rPr>
                <w:rFonts w:hint="eastAsia" w:ascii="微软雅黑" w:hAnsi="微软雅黑" w:eastAsia="微软雅黑" w:cs="宋体"/>
                <w:kern w:val="0"/>
                <w:szCs w:val="21"/>
                <w:highlight w:val="none"/>
                <w:rPrChange w:id="91" w:author="admin" w:date="2019-10-04T21:49:00Z">
                  <w:rPr>
                    <w:rFonts w:hint="eastAsia" w:ascii="微软雅黑" w:hAnsi="微软雅黑" w:eastAsia="微软雅黑" w:cs="宋体"/>
                    <w:kern w:val="0"/>
                    <w:szCs w:val="21"/>
                    <w:highlight w:val="yellow"/>
                  </w:rPr>
                </w:rPrChange>
              </w:rPr>
              <w:t>过量空气系数</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highlight w:val="none"/>
                <w:rPrChange w:id="92" w:author="admin" w:date="2019-10-04T21:49:00Z">
                  <w:rPr>
                    <w:rFonts w:ascii="微软雅黑" w:hAnsi="微软雅黑" w:eastAsia="微软雅黑" w:cs="宋体"/>
                    <w:kern w:val="0"/>
                    <w:szCs w:val="21"/>
                    <w:highlight w:val="yellow"/>
                  </w:rPr>
                </w:rPrChange>
              </w:rPr>
            </w:pPr>
            <w:r>
              <w:rPr>
                <w:rFonts w:hint="eastAsia" w:ascii="微软雅黑" w:hAnsi="微软雅黑" w:eastAsia="微软雅黑" w:cs="宋体"/>
                <w:kern w:val="0"/>
                <w:szCs w:val="21"/>
                <w:highlight w:val="none"/>
                <w:rPrChange w:id="93" w:author="admin" w:date="2019-10-04T21:49:00Z">
                  <w:rPr>
                    <w:rFonts w:hint="eastAsia" w:ascii="微软雅黑" w:hAnsi="微软雅黑" w:eastAsia="微软雅黑" w:cs="宋体"/>
                    <w:kern w:val="0"/>
                    <w:szCs w:val="21"/>
                    <w:highlight w:val="yellow"/>
                  </w:rPr>
                </w:rPrChange>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highlight w:val="none"/>
                <w:rPrChange w:id="94" w:author="admin" w:date="2019-10-04T21:49:00Z">
                  <w:rPr>
                    <w:rFonts w:ascii="微软雅黑" w:hAnsi="微软雅黑" w:eastAsia="微软雅黑" w:cs="宋体"/>
                    <w:kern w:val="0"/>
                    <w:szCs w:val="21"/>
                    <w:highlight w:val="yellow"/>
                  </w:rPr>
                </w:rPrChange>
              </w:rPr>
            </w:pPr>
            <w:r>
              <w:rPr>
                <w:rFonts w:ascii="微软雅黑" w:hAnsi="微软雅黑" w:eastAsia="微软雅黑" w:cs="宋体"/>
                <w:kern w:val="0"/>
                <w:szCs w:val="21"/>
                <w:highlight w:val="none"/>
                <w:rPrChange w:id="95" w:author="admin" w:date="2019-10-04T21:49:00Z">
                  <w:rPr>
                    <w:rFonts w:ascii="微软雅黑" w:hAnsi="微软雅黑" w:eastAsia="微软雅黑" w:cs="宋体"/>
                    <w:kern w:val="0"/>
                    <w:szCs w:val="21"/>
                    <w:highlight w:val="yellow"/>
                  </w:rPr>
                </w:rPrChange>
              </w:rPr>
              <w:t>8,2</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highlight w:val="none"/>
                <w:rPrChange w:id="96" w:author="admin" w:date="2019-10-04T21:49:00Z">
                  <w:rPr>
                    <w:rFonts w:ascii="微软雅黑" w:hAnsi="微软雅黑" w:eastAsia="微软雅黑" w:cs="宋体"/>
                    <w:kern w:val="0"/>
                    <w:szCs w:val="21"/>
                    <w:highlight w:val="yellow"/>
                  </w:rPr>
                </w:rPrChange>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71"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highlight w:val="none"/>
                <w:rPrChange w:id="97" w:author="admin" w:date="2019-10-04T21:49:00Z">
                  <w:rPr>
                    <w:rFonts w:ascii="微软雅黑" w:hAnsi="微软雅黑" w:eastAsia="微软雅黑" w:cs="Arial"/>
                    <w:kern w:val="0"/>
                    <w:szCs w:val="21"/>
                    <w:highlight w:val="yellow"/>
                  </w:rPr>
                </w:rPrChange>
              </w:rPr>
            </w:pPr>
            <w:r>
              <w:rPr>
                <w:rFonts w:ascii="微软雅黑" w:hAnsi="微软雅黑" w:eastAsia="微软雅黑" w:cs="Arial"/>
                <w:kern w:val="0"/>
                <w:szCs w:val="21"/>
                <w:highlight w:val="none"/>
                <w:rPrChange w:id="98" w:author="admin" w:date="2019-10-04T21:49:00Z">
                  <w:rPr>
                    <w:rFonts w:ascii="微软雅黑" w:hAnsi="微软雅黑" w:eastAsia="微软雅黑" w:cs="Arial"/>
                    <w:kern w:val="0"/>
                    <w:szCs w:val="21"/>
                    <w:highlight w:val="yellow"/>
                  </w:rPr>
                </w:rPrChange>
              </w:rPr>
              <w:t>dpcgjfz</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highlight w:val="none"/>
                <w:rPrChange w:id="99" w:author="admin" w:date="2019-10-04T21:49:00Z">
                  <w:rPr>
                    <w:rFonts w:ascii="微软雅黑" w:hAnsi="微软雅黑" w:eastAsia="微软雅黑" w:cs="宋体"/>
                    <w:kern w:val="0"/>
                    <w:szCs w:val="21"/>
                    <w:highlight w:val="yellow"/>
                  </w:rPr>
                </w:rPrChange>
              </w:rPr>
            </w:pPr>
            <w:r>
              <w:rPr>
                <w:rFonts w:hint="eastAsia" w:ascii="微软雅黑" w:hAnsi="微软雅黑" w:eastAsia="微软雅黑" w:cs="宋体"/>
                <w:kern w:val="0"/>
                <w:szCs w:val="21"/>
                <w:highlight w:val="none"/>
                <w:rPrChange w:id="100" w:author="admin" w:date="2019-10-04T21:49:00Z">
                  <w:rPr>
                    <w:rFonts w:hint="eastAsia" w:ascii="微软雅黑" w:hAnsi="微软雅黑" w:eastAsia="微软雅黑" w:cs="宋体"/>
                    <w:kern w:val="0"/>
                    <w:szCs w:val="21"/>
                    <w:highlight w:val="yellow"/>
                  </w:rPr>
                </w:rPrChange>
              </w:rPr>
              <w:t>逐秒底盘测功机负载</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highlight w:val="none"/>
                <w:rPrChange w:id="101" w:author="admin" w:date="2019-10-04T21:49:00Z">
                  <w:rPr>
                    <w:rFonts w:ascii="微软雅黑" w:hAnsi="微软雅黑" w:eastAsia="微软雅黑" w:cs="宋体"/>
                    <w:kern w:val="0"/>
                    <w:szCs w:val="21"/>
                    <w:highlight w:val="yellow"/>
                  </w:rPr>
                </w:rPrChange>
              </w:rPr>
            </w:pPr>
            <w:r>
              <w:rPr>
                <w:rFonts w:hint="eastAsia" w:ascii="微软雅黑" w:hAnsi="微软雅黑" w:eastAsia="微软雅黑" w:cs="宋体"/>
                <w:kern w:val="0"/>
                <w:szCs w:val="21"/>
                <w:highlight w:val="none"/>
                <w:rPrChange w:id="102" w:author="admin" w:date="2019-10-04T21:49:00Z">
                  <w:rPr>
                    <w:rFonts w:hint="eastAsia" w:ascii="微软雅黑" w:hAnsi="微软雅黑" w:eastAsia="微软雅黑" w:cs="宋体"/>
                    <w:kern w:val="0"/>
                    <w:szCs w:val="21"/>
                    <w:highlight w:val="yellow"/>
                  </w:rPr>
                </w:rPrChange>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highlight w:val="none"/>
                <w:rPrChange w:id="103" w:author="admin" w:date="2019-10-04T21:49:00Z">
                  <w:rPr>
                    <w:rFonts w:ascii="微软雅黑" w:hAnsi="微软雅黑" w:eastAsia="微软雅黑" w:cs="宋体"/>
                    <w:kern w:val="0"/>
                    <w:szCs w:val="21"/>
                    <w:highlight w:val="yellow"/>
                  </w:rPr>
                </w:rPrChange>
              </w:rPr>
            </w:pPr>
            <w:r>
              <w:rPr>
                <w:rFonts w:ascii="微软雅黑" w:hAnsi="微软雅黑" w:eastAsia="微软雅黑" w:cs="宋体"/>
                <w:kern w:val="0"/>
                <w:szCs w:val="21"/>
                <w:highlight w:val="none"/>
                <w:rPrChange w:id="104" w:author="admin" w:date="2019-10-04T21:49:00Z">
                  <w:rPr>
                    <w:rFonts w:ascii="微软雅黑" w:hAnsi="微软雅黑" w:eastAsia="微软雅黑" w:cs="宋体"/>
                    <w:kern w:val="0"/>
                    <w:szCs w:val="21"/>
                    <w:highlight w:val="yellow"/>
                  </w:rPr>
                </w:rPrChange>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highlight w:val="none"/>
                <w:rPrChange w:id="105" w:author="admin" w:date="2019-10-04T21:49:00Z">
                  <w:rPr>
                    <w:rFonts w:ascii="微软雅黑" w:hAnsi="微软雅黑" w:eastAsia="微软雅黑" w:cs="宋体"/>
                    <w:kern w:val="0"/>
                    <w:szCs w:val="21"/>
                    <w:highlight w:val="yellow"/>
                  </w:rPr>
                </w:rPrChange>
              </w:rPr>
            </w:pPr>
            <w:r>
              <w:rPr>
                <w:rFonts w:hint="eastAsia" w:ascii="微软雅黑" w:hAnsi="微软雅黑" w:eastAsia="微软雅黑" w:cs="宋体"/>
                <w:kern w:val="0"/>
                <w:szCs w:val="21"/>
                <w:highlight w:val="none"/>
                <w:rPrChange w:id="106" w:author="admin" w:date="2019-10-04T21:49:00Z">
                  <w:rPr>
                    <w:rFonts w:hint="eastAsia" w:ascii="微软雅黑" w:hAnsi="微软雅黑" w:eastAsia="微软雅黑" w:cs="宋体"/>
                    <w:kern w:val="0"/>
                    <w:szCs w:val="21"/>
                    <w:highlight w:val="yellow"/>
                  </w:rPr>
                </w:rPrChange>
              </w:rPr>
              <w:t>单位：</w:t>
            </w:r>
            <w:r>
              <w:rPr>
                <w:rFonts w:ascii="微软雅黑" w:hAnsi="微软雅黑" w:eastAsia="微软雅黑" w:cs="宋体"/>
                <w:kern w:val="0"/>
                <w:szCs w:val="21"/>
                <w:highlight w:val="none"/>
                <w:rPrChange w:id="107" w:author="admin" w:date="2019-10-04T21:49:00Z">
                  <w:rPr>
                    <w:rFonts w:ascii="微软雅黑" w:hAnsi="微软雅黑" w:eastAsia="微软雅黑" w:cs="宋体"/>
                    <w:kern w:val="0"/>
                    <w:szCs w:val="21"/>
                    <w:highlight w:val="yellow"/>
                  </w:rPr>
                </w:rPrChange>
              </w:rPr>
              <w:t>kg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66"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zjzgl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测试工况总加载功率每秒数据</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kW</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98"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jsgl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测试工况寄生功率每秒数据</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kW</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8"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zsgl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测试工况指示功率每秒数据</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kW</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8"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n</w:t>
            </w:r>
            <w:r>
              <w:rPr>
                <w:rFonts w:ascii="微软雅黑" w:hAnsi="微软雅黑" w:eastAsia="微软雅黑" w:cs="Arial"/>
                <w:kern w:val="0"/>
                <w:szCs w:val="21"/>
              </w:rPr>
              <w:t>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Arial"/>
                <w:kern w:val="0"/>
                <w:szCs w:val="21"/>
              </w:rPr>
              <w:t>扭力每秒数据</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Arial"/>
                <w:kern w:val="0"/>
                <w:szCs w:val="21"/>
              </w:rPr>
              <w:t>8,</w:t>
            </w:r>
            <w:r>
              <w:rPr>
                <w:rFonts w:ascii="微软雅黑" w:hAnsi="微软雅黑" w:eastAsia="微软雅黑" w:cs="Arial"/>
                <w:kern w:val="0"/>
                <w:szCs w:val="21"/>
              </w:rPr>
              <w:t>2</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Arial"/>
                <w:kern w:val="0"/>
                <w:szCs w:val="21"/>
              </w:rPr>
              <w:t>单位：N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8"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fxyglyl</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Arial"/>
                <w:kern w:val="0"/>
                <w:szCs w:val="21"/>
              </w:rPr>
              <w:t>分析仪管路压力</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Arial"/>
                <w:kern w:val="0"/>
                <w:szCs w:val="21"/>
              </w:rPr>
              <w:t>8,1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0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wd</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测试工况环境温度每秒数据</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hint="eastAsia" w:ascii="微软雅黑" w:hAnsi="微软雅黑" w:eastAsia="微软雅黑"/>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0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sd</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测试工况环境相对湿度每秒数据</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90"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dqy</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测试工况环境大气压力每秒数据</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37" w:hRule="atLeast"/>
          <w:jc w:val="center"/>
        </w:trPr>
        <w:tc>
          <w:tcPr>
            <w:tcW w:w="2090"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yw</w:t>
            </w:r>
          </w:p>
        </w:tc>
        <w:tc>
          <w:tcPr>
            <w:tcW w:w="311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油温每秒数据</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1804"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hint="eastAsia" w:ascii="微软雅黑" w:hAnsi="微软雅黑" w:eastAsia="微软雅黑"/>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37"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szCs w:val="21"/>
              </w:rPr>
              <w:t>调用时机：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37"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检测过程中得到数据立即上传</w:t>
            </w:r>
          </w:p>
        </w:tc>
      </w:tr>
    </w:tbl>
    <w:p>
      <w:pPr>
        <w:snapToGrid w:val="0"/>
        <w:spacing w:line="360" w:lineRule="auto"/>
        <w:rPr>
          <w:rFonts w:ascii="微软雅黑" w:hAnsi="微软雅黑" w:eastAsia="微软雅黑"/>
          <w:szCs w:val="21"/>
        </w:rPr>
      </w:pPr>
    </w:p>
    <w:p>
      <w:pPr>
        <w:pStyle w:val="4"/>
        <w:rPr>
          <w:rFonts w:ascii="微软雅黑" w:hAnsi="微软雅黑"/>
        </w:rPr>
      </w:pPr>
      <w:bookmarkStart w:id="152" w:name="_Toc22027551"/>
      <w:r>
        <w:rPr>
          <w:rFonts w:hint="eastAsia" w:ascii="微软雅黑" w:hAnsi="微软雅黑"/>
        </w:rPr>
        <w:t>上传双怠速法检测结果接口</w:t>
      </w:r>
      <w:bookmarkEnd w:id="152"/>
    </w:p>
    <w:tbl>
      <w:tblPr>
        <w:tblStyle w:val="20"/>
        <w:tblW w:w="8963"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39"/>
        <w:gridCol w:w="1952"/>
        <w:gridCol w:w="1126"/>
        <w:gridCol w:w="1228"/>
        <w:gridCol w:w="281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01" w:hRule="atLeast"/>
        </w:trPr>
        <w:tc>
          <w:tcPr>
            <w:tcW w:w="8963" w:type="dxa"/>
            <w:gridSpan w:val="5"/>
            <w:shd w:val="clear" w:color="auto" w:fill="auto"/>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b/>
                <w:szCs w:val="21"/>
              </w:rPr>
              <w:t>方法名：</w:t>
            </w:r>
            <w:r>
              <w:rPr>
                <w:rFonts w:hint="eastAsia" w:ascii="微软雅黑" w:hAnsi="微软雅黑" w:eastAsia="微软雅黑" w:cs="Courier New"/>
                <w:kern w:val="0"/>
                <w:sz w:val="20"/>
                <w:szCs w:val="20"/>
              </w:rPr>
              <w:t>sdsJgsj</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01" w:hRule="atLeast"/>
        </w:trPr>
        <w:tc>
          <w:tcPr>
            <w:tcW w:w="8963" w:type="dxa"/>
            <w:gridSpan w:val="5"/>
            <w:shd w:val="clear" w:color="auto" w:fill="auto"/>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用途：</w:t>
            </w:r>
            <w:r>
              <w:rPr>
                <w:rFonts w:hint="eastAsia" w:ascii="微软雅黑" w:hAnsi="微软雅黑" w:eastAsia="微软雅黑" w:cs="宋体"/>
                <w:kern w:val="0"/>
                <w:szCs w:val="21"/>
              </w:rPr>
              <w:t>该接口用于接收双怠速法检测结果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trPr>
        <w:tc>
          <w:tcPr>
            <w:tcW w:w="8963" w:type="dxa"/>
            <w:gridSpan w:val="5"/>
            <w:shd w:val="clear" w:color="auto" w:fill="auto"/>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返回值：</w:t>
            </w:r>
            <w:r>
              <w:rPr>
                <w:rFonts w:hint="eastAsia" w:ascii="微软雅黑" w:hAnsi="微软雅黑" w:eastAsia="微软雅黑" w:cs="宋体"/>
                <w:kern w:val="0"/>
                <w:szCs w:val="21"/>
              </w:rPr>
              <w:t>xml字符串 (&lt;root&gt;&lt;result&gt;&lt;/result&gt;&lt;info&gt;&lt;/info&gt;&lt;/root&gt;)成功则result为1，否则为0，成功时info为空，否则是失败的信息。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trPr>
        <w:tc>
          <w:tcPr>
            <w:tcW w:w="8963" w:type="dxa"/>
            <w:gridSpan w:val="5"/>
            <w:shd w:val="clear" w:color="auto" w:fill="auto"/>
          </w:tcPr>
          <w:p>
            <w:pPr>
              <w:widowControl/>
              <w:snapToGrid w:val="0"/>
              <w:spacing w:before="62" w:beforeLines="20"/>
              <w:rPr>
                <w:rFonts w:ascii="微软雅黑" w:hAnsi="微软雅黑" w:eastAsia="微软雅黑" w:cs="宋体"/>
                <w:b/>
                <w:kern w:val="0"/>
                <w:szCs w:val="21"/>
              </w:rPr>
            </w:pPr>
            <w:r>
              <w:rPr>
                <w:rFonts w:hint="eastAsia" w:ascii="微软雅黑" w:hAnsi="微软雅黑" w:eastAsia="微软雅黑" w:cs="宋体"/>
                <w:b/>
                <w:kern w:val="0"/>
                <w:szCs w:val="21"/>
              </w:rPr>
              <w:t>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13" w:hRule="atLeast"/>
        </w:trPr>
        <w:tc>
          <w:tcPr>
            <w:tcW w:w="1839"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参数名称</w:t>
            </w:r>
          </w:p>
        </w:tc>
        <w:tc>
          <w:tcPr>
            <w:tcW w:w="1952"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126"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228"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数据精度</w:t>
            </w:r>
          </w:p>
        </w:tc>
        <w:tc>
          <w:tcPr>
            <w:tcW w:w="2818"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44" w:hRule="atLeast"/>
        </w:trPr>
        <w:tc>
          <w:tcPr>
            <w:tcW w:w="1839"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lsh</w:t>
            </w:r>
          </w:p>
        </w:tc>
        <w:tc>
          <w:tcPr>
            <w:tcW w:w="195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检验流水号</w:t>
            </w:r>
          </w:p>
        </w:tc>
        <w:tc>
          <w:tcPr>
            <w:tcW w:w="112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122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50</w:t>
            </w:r>
          </w:p>
        </w:tc>
        <w:tc>
          <w:tcPr>
            <w:tcW w:w="281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必需，由业务信息上传后返回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44" w:hRule="atLeast"/>
        </w:trPr>
        <w:tc>
          <w:tcPr>
            <w:tcW w:w="1839"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1952"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访问令牌</w:t>
            </w:r>
          </w:p>
        </w:tc>
        <w:tc>
          <w:tcPr>
            <w:tcW w:w="112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228"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818"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根据检测线编号调用获取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44" w:hRule="atLeast"/>
        </w:trPr>
        <w:tc>
          <w:tcPr>
            <w:tcW w:w="1839"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dszs</w:t>
            </w:r>
          </w:p>
        </w:tc>
        <w:tc>
          <w:tcPr>
            <w:tcW w:w="195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怠速发动机转速</w:t>
            </w:r>
          </w:p>
        </w:tc>
        <w:tc>
          <w:tcPr>
            <w:tcW w:w="112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2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1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44" w:hRule="atLeast"/>
        </w:trPr>
        <w:tc>
          <w:tcPr>
            <w:tcW w:w="1839"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d</w:t>
            </w:r>
            <w:r>
              <w:rPr>
                <w:rFonts w:ascii="微软雅黑" w:hAnsi="微软雅黑" w:eastAsia="微软雅黑" w:cs="Arial"/>
                <w:kern w:val="0"/>
                <w:szCs w:val="21"/>
              </w:rPr>
              <w:t>syw</w:t>
            </w:r>
          </w:p>
        </w:tc>
        <w:tc>
          <w:tcPr>
            <w:tcW w:w="195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怠速油温</w:t>
            </w:r>
          </w:p>
        </w:tc>
        <w:tc>
          <w:tcPr>
            <w:tcW w:w="112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2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1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hint="eastAsia" w:ascii="微软雅黑" w:hAnsi="微软雅黑" w:eastAsia="微软雅黑"/>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44" w:hRule="atLeast"/>
        </w:trPr>
        <w:tc>
          <w:tcPr>
            <w:tcW w:w="1839"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gdszs</w:t>
            </w:r>
          </w:p>
        </w:tc>
        <w:tc>
          <w:tcPr>
            <w:tcW w:w="195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高怠速发动机转速</w:t>
            </w:r>
          </w:p>
        </w:tc>
        <w:tc>
          <w:tcPr>
            <w:tcW w:w="112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2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1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44" w:hRule="atLeast"/>
        </w:trPr>
        <w:tc>
          <w:tcPr>
            <w:tcW w:w="1839"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gd</w:t>
            </w:r>
            <w:r>
              <w:rPr>
                <w:rFonts w:ascii="微软雅黑" w:hAnsi="微软雅黑" w:eastAsia="微软雅黑" w:cs="Arial"/>
                <w:kern w:val="0"/>
                <w:szCs w:val="21"/>
              </w:rPr>
              <w:t>syw</w:t>
            </w:r>
          </w:p>
        </w:tc>
        <w:tc>
          <w:tcPr>
            <w:tcW w:w="195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高怠速油温</w:t>
            </w:r>
          </w:p>
        </w:tc>
        <w:tc>
          <w:tcPr>
            <w:tcW w:w="112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2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1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hint="eastAsia" w:ascii="微软雅黑" w:hAnsi="微软雅黑" w:eastAsia="微软雅黑"/>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20" w:hRule="atLeast"/>
        </w:trPr>
        <w:tc>
          <w:tcPr>
            <w:tcW w:w="1839"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dsco</w:t>
            </w:r>
          </w:p>
        </w:tc>
        <w:tc>
          <w:tcPr>
            <w:tcW w:w="195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低怠速CO值</w:t>
            </w:r>
          </w:p>
        </w:tc>
        <w:tc>
          <w:tcPr>
            <w:tcW w:w="112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2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281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24" w:hRule="atLeast"/>
        </w:trPr>
        <w:tc>
          <w:tcPr>
            <w:tcW w:w="1839"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dshc</w:t>
            </w:r>
          </w:p>
        </w:tc>
        <w:tc>
          <w:tcPr>
            <w:tcW w:w="195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低怠速 HC值</w:t>
            </w:r>
          </w:p>
        </w:tc>
        <w:tc>
          <w:tcPr>
            <w:tcW w:w="112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2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281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单位：10</w:t>
            </w:r>
            <w:r>
              <w:rPr>
                <w:rFonts w:hint="eastAsia" w:ascii="微软雅黑" w:hAnsi="微软雅黑" w:eastAsia="微软雅黑" w:cs="宋体"/>
                <w:kern w:val="0"/>
                <w:szCs w:val="21"/>
                <w:vertAlign w:val="superscript"/>
              </w:rPr>
              <w:t>-6</w:t>
            </w:r>
            <w:r>
              <w:rPr>
                <w:rFonts w:hint="eastAsia" w:ascii="微软雅黑" w:hAnsi="微软雅黑" w:eastAsia="微软雅黑" w:cs="宋体"/>
                <w:kern w:val="0"/>
                <w:szCs w:val="21"/>
              </w:rPr>
              <w:t>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56" w:hRule="atLeast"/>
        </w:trPr>
        <w:tc>
          <w:tcPr>
            <w:tcW w:w="1839"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g</w:t>
            </w:r>
            <w:r>
              <w:rPr>
                <w:rFonts w:ascii="微软雅黑" w:hAnsi="微软雅黑" w:eastAsia="微软雅黑" w:cs="Arial"/>
                <w:kern w:val="0"/>
                <w:szCs w:val="21"/>
              </w:rPr>
              <w:t>dsco</w:t>
            </w:r>
          </w:p>
        </w:tc>
        <w:tc>
          <w:tcPr>
            <w:tcW w:w="195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高怠速CO值</w:t>
            </w:r>
          </w:p>
        </w:tc>
        <w:tc>
          <w:tcPr>
            <w:tcW w:w="112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2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281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90" w:hRule="atLeast"/>
        </w:trPr>
        <w:tc>
          <w:tcPr>
            <w:tcW w:w="1839"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gdshc</w:t>
            </w:r>
          </w:p>
        </w:tc>
        <w:tc>
          <w:tcPr>
            <w:tcW w:w="195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高怠速 HC值</w:t>
            </w:r>
          </w:p>
        </w:tc>
        <w:tc>
          <w:tcPr>
            <w:tcW w:w="112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2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281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单位：10</w:t>
            </w:r>
            <w:r>
              <w:rPr>
                <w:rFonts w:hint="eastAsia" w:ascii="微软雅黑" w:hAnsi="微软雅黑" w:eastAsia="微软雅黑" w:cs="宋体"/>
                <w:kern w:val="0"/>
                <w:szCs w:val="21"/>
                <w:vertAlign w:val="superscript"/>
              </w:rPr>
              <w:t>-6</w:t>
            </w:r>
            <w:r>
              <w:rPr>
                <w:rFonts w:hint="eastAsia" w:ascii="微软雅黑" w:hAnsi="微软雅黑" w:eastAsia="微软雅黑" w:cs="宋体"/>
                <w:kern w:val="0"/>
                <w:szCs w:val="21"/>
              </w:rPr>
              <w:t>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0" w:hRule="atLeast"/>
        </w:trPr>
        <w:tc>
          <w:tcPr>
            <w:tcW w:w="1839"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glkqxs</w:t>
            </w:r>
          </w:p>
        </w:tc>
        <w:tc>
          <w:tcPr>
            <w:tcW w:w="1952"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过量空气系数</w:t>
            </w:r>
          </w:p>
        </w:tc>
        <w:tc>
          <w:tcPr>
            <w:tcW w:w="112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2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2818"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0" w:hRule="atLeast"/>
        </w:trPr>
        <w:tc>
          <w:tcPr>
            <w:tcW w:w="1839"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wd</w:t>
            </w:r>
          </w:p>
        </w:tc>
        <w:tc>
          <w:tcPr>
            <w:tcW w:w="1952" w:type="dxa"/>
            <w:shd w:val="clear" w:color="auto" w:fill="auto"/>
            <w:vAlign w:val="center"/>
          </w:tcPr>
          <w:p>
            <w:pPr>
              <w:jc w:val="left"/>
              <w:rPr>
                <w:rFonts w:ascii="微软雅黑" w:hAnsi="微软雅黑" w:eastAsia="微软雅黑"/>
              </w:rPr>
            </w:pPr>
            <w:r>
              <w:rPr>
                <w:rFonts w:hint="eastAsia" w:ascii="微软雅黑" w:hAnsi="微软雅黑" w:eastAsia="微软雅黑"/>
              </w:rPr>
              <w:t>温度</w:t>
            </w:r>
          </w:p>
        </w:tc>
        <w:tc>
          <w:tcPr>
            <w:tcW w:w="112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2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1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hint="eastAsia" w:ascii="微软雅黑" w:hAnsi="微软雅黑" w:eastAsia="微软雅黑"/>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0" w:hRule="atLeast"/>
        </w:trPr>
        <w:tc>
          <w:tcPr>
            <w:tcW w:w="1839"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sd</w:t>
            </w:r>
          </w:p>
        </w:tc>
        <w:tc>
          <w:tcPr>
            <w:tcW w:w="1952" w:type="dxa"/>
            <w:shd w:val="clear" w:color="auto" w:fill="auto"/>
            <w:vAlign w:val="center"/>
          </w:tcPr>
          <w:p>
            <w:pPr>
              <w:jc w:val="left"/>
              <w:rPr>
                <w:rFonts w:ascii="微软雅黑" w:hAnsi="微软雅黑" w:eastAsia="微软雅黑"/>
              </w:rPr>
            </w:pPr>
            <w:r>
              <w:rPr>
                <w:rFonts w:hint="eastAsia" w:ascii="微软雅黑" w:hAnsi="微软雅黑" w:eastAsia="微软雅黑"/>
              </w:rPr>
              <w:t>湿度</w:t>
            </w:r>
          </w:p>
        </w:tc>
        <w:tc>
          <w:tcPr>
            <w:tcW w:w="112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2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281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0" w:hRule="atLeast"/>
        </w:trPr>
        <w:tc>
          <w:tcPr>
            <w:tcW w:w="1839"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dqy</w:t>
            </w:r>
          </w:p>
        </w:tc>
        <w:tc>
          <w:tcPr>
            <w:tcW w:w="1952" w:type="dxa"/>
            <w:shd w:val="clear" w:color="auto" w:fill="auto"/>
            <w:vAlign w:val="center"/>
          </w:tcPr>
          <w:p>
            <w:pPr>
              <w:jc w:val="left"/>
              <w:rPr>
                <w:rFonts w:ascii="微软雅黑" w:hAnsi="微软雅黑" w:eastAsia="微软雅黑"/>
              </w:rPr>
            </w:pPr>
            <w:r>
              <w:rPr>
                <w:rFonts w:hint="eastAsia" w:ascii="微软雅黑" w:hAnsi="微软雅黑" w:eastAsia="微软雅黑"/>
              </w:rPr>
              <w:t>气压</w:t>
            </w:r>
          </w:p>
        </w:tc>
        <w:tc>
          <w:tcPr>
            <w:tcW w:w="112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2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1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0" w:hRule="atLeast"/>
        </w:trPr>
        <w:tc>
          <w:tcPr>
            <w:tcW w:w="1839"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k</w:t>
            </w:r>
            <w:r>
              <w:rPr>
                <w:rFonts w:ascii="微软雅黑" w:hAnsi="微软雅黑" w:eastAsia="微软雅黑" w:cs="Arial"/>
                <w:kern w:val="0"/>
                <w:szCs w:val="21"/>
              </w:rPr>
              <w:t>ssj</w:t>
            </w:r>
          </w:p>
        </w:tc>
        <w:tc>
          <w:tcPr>
            <w:tcW w:w="1952" w:type="dxa"/>
            <w:shd w:val="clear" w:color="auto" w:fill="auto"/>
            <w:vAlign w:val="center"/>
          </w:tcPr>
          <w:p>
            <w:pPr>
              <w:snapToGrid w:val="0"/>
              <w:spacing w:before="62" w:beforeLines="20"/>
              <w:rPr>
                <w:rFonts w:ascii="微软雅黑" w:hAnsi="微软雅黑" w:eastAsia="微软雅黑"/>
                <w:szCs w:val="21"/>
              </w:rPr>
            </w:pPr>
            <w:r>
              <w:rPr>
                <w:rFonts w:hint="eastAsia" w:ascii="微软雅黑" w:hAnsi="微软雅黑" w:eastAsia="微软雅黑" w:cs="宋体"/>
                <w:kern w:val="0"/>
                <w:szCs w:val="21"/>
              </w:rPr>
              <w:t>检测</w:t>
            </w:r>
            <w:r>
              <w:rPr>
                <w:rFonts w:hint="eastAsia" w:ascii="微软雅黑" w:hAnsi="微软雅黑" w:eastAsia="微软雅黑"/>
                <w:szCs w:val="21"/>
              </w:rPr>
              <w:t>开始时间</w:t>
            </w:r>
          </w:p>
        </w:tc>
        <w:tc>
          <w:tcPr>
            <w:tcW w:w="1126" w:type="dxa"/>
            <w:shd w:val="clear" w:color="auto" w:fill="auto"/>
            <w:noWrap/>
            <w:vAlign w:val="center"/>
          </w:tcPr>
          <w:p>
            <w:pPr>
              <w:snapToGrid w:val="0"/>
              <w:spacing w:before="62" w:beforeLines="20"/>
              <w:rPr>
                <w:rFonts w:ascii="微软雅黑" w:hAnsi="微软雅黑" w:eastAsia="微软雅黑"/>
                <w:szCs w:val="21"/>
              </w:rPr>
            </w:pPr>
            <w:r>
              <w:rPr>
                <w:rFonts w:ascii="微软雅黑" w:hAnsi="微软雅黑" w:eastAsia="微软雅黑"/>
                <w:szCs w:val="21"/>
              </w:rPr>
              <w:t>字符串</w:t>
            </w:r>
          </w:p>
        </w:tc>
        <w:tc>
          <w:tcPr>
            <w:tcW w:w="1228" w:type="dxa"/>
            <w:shd w:val="clear" w:color="auto" w:fill="auto"/>
            <w:noWrap/>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19</w:t>
            </w:r>
          </w:p>
        </w:tc>
        <w:tc>
          <w:tcPr>
            <w:tcW w:w="2818"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yyyy-MM-dd 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0" w:hRule="atLeast"/>
        </w:trPr>
        <w:tc>
          <w:tcPr>
            <w:tcW w:w="1839"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jssj</w:t>
            </w:r>
          </w:p>
        </w:tc>
        <w:tc>
          <w:tcPr>
            <w:tcW w:w="1952" w:type="dxa"/>
            <w:shd w:val="clear" w:color="auto" w:fill="auto"/>
            <w:vAlign w:val="center"/>
          </w:tcPr>
          <w:p>
            <w:pPr>
              <w:snapToGrid w:val="0"/>
              <w:spacing w:before="62" w:beforeLines="20"/>
              <w:rPr>
                <w:rFonts w:ascii="微软雅黑" w:hAnsi="微软雅黑" w:eastAsia="微软雅黑"/>
                <w:szCs w:val="21"/>
              </w:rPr>
            </w:pPr>
            <w:r>
              <w:rPr>
                <w:rFonts w:hint="eastAsia" w:ascii="微软雅黑" w:hAnsi="微软雅黑" w:eastAsia="微软雅黑" w:cs="宋体"/>
                <w:kern w:val="0"/>
                <w:szCs w:val="21"/>
              </w:rPr>
              <w:t>检测</w:t>
            </w:r>
            <w:r>
              <w:rPr>
                <w:rFonts w:hint="eastAsia" w:ascii="微软雅黑" w:hAnsi="微软雅黑" w:eastAsia="微软雅黑"/>
                <w:szCs w:val="21"/>
              </w:rPr>
              <w:t>结束时间</w:t>
            </w:r>
          </w:p>
        </w:tc>
        <w:tc>
          <w:tcPr>
            <w:tcW w:w="1126" w:type="dxa"/>
            <w:shd w:val="clear" w:color="auto" w:fill="auto"/>
            <w:noWrap/>
            <w:vAlign w:val="center"/>
          </w:tcPr>
          <w:p>
            <w:pPr>
              <w:snapToGrid w:val="0"/>
              <w:spacing w:before="62" w:beforeLines="20"/>
              <w:rPr>
                <w:rFonts w:ascii="微软雅黑" w:hAnsi="微软雅黑" w:eastAsia="微软雅黑"/>
                <w:szCs w:val="21"/>
              </w:rPr>
            </w:pPr>
            <w:r>
              <w:rPr>
                <w:rFonts w:ascii="微软雅黑" w:hAnsi="微软雅黑" w:eastAsia="微软雅黑"/>
                <w:szCs w:val="21"/>
              </w:rPr>
              <w:t>字符串</w:t>
            </w:r>
          </w:p>
        </w:tc>
        <w:tc>
          <w:tcPr>
            <w:tcW w:w="1228" w:type="dxa"/>
            <w:shd w:val="clear" w:color="auto" w:fill="auto"/>
            <w:noWrap/>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19</w:t>
            </w:r>
          </w:p>
        </w:tc>
        <w:tc>
          <w:tcPr>
            <w:tcW w:w="2818"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yyyy-MM-dd 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0" w:hRule="atLeast"/>
        </w:trPr>
        <w:tc>
          <w:tcPr>
            <w:tcW w:w="8963"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szCs w:val="21"/>
              </w:rPr>
              <w:t>调用时机：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0" w:hRule="atLeast"/>
        </w:trPr>
        <w:tc>
          <w:tcPr>
            <w:tcW w:w="8963"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检测顺利结束后立即上传</w:t>
            </w:r>
          </w:p>
        </w:tc>
      </w:tr>
    </w:tbl>
    <w:p>
      <w:pPr>
        <w:pStyle w:val="4"/>
        <w:rPr>
          <w:rFonts w:ascii="微软雅黑" w:hAnsi="微软雅黑"/>
        </w:rPr>
      </w:pPr>
      <w:bookmarkStart w:id="153" w:name="_Toc22027552"/>
      <w:r>
        <w:rPr>
          <w:rFonts w:hint="eastAsia" w:ascii="微软雅黑" w:hAnsi="微软雅黑"/>
        </w:rPr>
        <w:t>上传双怠速法检测过程数据接口</w:t>
      </w:r>
      <w:bookmarkEnd w:id="153"/>
    </w:p>
    <w:tbl>
      <w:tblPr>
        <w:tblStyle w:val="20"/>
        <w:tblW w:w="9280"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25"/>
        <w:gridCol w:w="3008"/>
        <w:gridCol w:w="945"/>
        <w:gridCol w:w="840"/>
        <w:gridCol w:w="26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13"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ascii="微软雅黑" w:hAnsi="微软雅黑" w:eastAsia="微软雅黑"/>
                <w:szCs w:val="21"/>
              </w:rPr>
              <w:br w:type="page"/>
            </w:r>
            <w:r>
              <w:rPr>
                <w:rFonts w:hint="eastAsia" w:ascii="微软雅黑" w:hAnsi="微软雅黑" w:eastAsia="微软雅黑"/>
                <w:b/>
                <w:szCs w:val="21"/>
              </w:rPr>
              <w:t>方法名：</w:t>
            </w:r>
            <w:r>
              <w:rPr>
                <w:rFonts w:hint="eastAsia" w:ascii="微软雅黑" w:hAnsi="微软雅黑" w:eastAsia="微软雅黑" w:cs="Courier New"/>
                <w:kern w:val="0"/>
                <w:sz w:val="20"/>
                <w:szCs w:val="20"/>
              </w:rPr>
              <w:t>sdsGcsj</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13"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szCs w:val="21"/>
              </w:rPr>
            </w:pPr>
            <w:r>
              <w:rPr>
                <w:rFonts w:hint="eastAsia" w:ascii="微软雅黑" w:hAnsi="微软雅黑" w:eastAsia="微软雅黑" w:cs="宋体"/>
                <w:b/>
                <w:kern w:val="0"/>
                <w:szCs w:val="21"/>
              </w:rPr>
              <w:t>用途：</w:t>
            </w:r>
            <w:r>
              <w:rPr>
                <w:rFonts w:hint="eastAsia" w:ascii="微软雅黑" w:hAnsi="微软雅黑" w:eastAsia="微软雅黑" w:cs="宋体"/>
                <w:kern w:val="0"/>
                <w:szCs w:val="21"/>
              </w:rPr>
              <w:t>该接口用于接收双怠速法检测过程数据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44" w:hRule="atLeast"/>
          <w:jc w:val="center"/>
        </w:trPr>
        <w:tc>
          <w:tcPr>
            <w:tcW w:w="9280" w:type="dxa"/>
            <w:gridSpan w:val="5"/>
            <w:shd w:val="clear" w:color="auto" w:fill="auto"/>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返回值：</w:t>
            </w:r>
            <w:r>
              <w:rPr>
                <w:rFonts w:hint="eastAsia" w:ascii="微软雅黑" w:hAnsi="微软雅黑" w:eastAsia="微软雅黑" w:cs="宋体"/>
                <w:kern w:val="0"/>
                <w:szCs w:val="21"/>
              </w:rPr>
              <w:t>xml字符串 (&lt;root&gt;&lt;result&gt;&lt;/result&gt;&lt;info&gt;&lt;/info&gt;&lt;/root&gt;)成功则result为1，否则为0，成功时info为空，否则是失败的信息。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77"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cs="宋体"/>
                <w:b/>
                <w:kern w:val="0"/>
                <w:szCs w:val="21"/>
              </w:rPr>
            </w:pPr>
            <w:r>
              <w:rPr>
                <w:rFonts w:hint="eastAsia" w:ascii="微软雅黑" w:hAnsi="微软雅黑" w:eastAsia="微软雅黑" w:cs="宋体"/>
                <w:b/>
                <w:kern w:val="0"/>
                <w:szCs w:val="21"/>
              </w:rPr>
              <w:t>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17" w:hRule="atLeast"/>
          <w:jc w:val="center"/>
        </w:trPr>
        <w:tc>
          <w:tcPr>
            <w:tcW w:w="1825"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3008"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945"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840"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数据精度</w:t>
            </w:r>
          </w:p>
        </w:tc>
        <w:tc>
          <w:tcPr>
            <w:tcW w:w="2662" w:type="dxa"/>
            <w:shd w:val="clear" w:color="auto" w:fill="auto"/>
            <w:noWrap/>
            <w:vAlign w:val="center"/>
          </w:tcPr>
          <w:p>
            <w:pPr>
              <w:widowControl/>
              <w:snapToGrid w:val="0"/>
              <w:spacing w:before="62" w:beforeLines="20"/>
              <w:ind w:left="-69" w:leftChars="-33" w:right="-132" w:rightChars="-63"/>
              <w:jc w:val="center"/>
              <w:rPr>
                <w:rFonts w:ascii="微软雅黑" w:hAnsi="微软雅黑" w:eastAsia="微软雅黑" w:cs="宋体"/>
                <w:kern w:val="0"/>
                <w:szCs w:val="21"/>
              </w:rPr>
            </w:pPr>
            <w:r>
              <w:rPr>
                <w:rFonts w:hint="eastAsia" w:ascii="微软雅黑" w:hAnsi="微软雅黑" w:eastAsia="微软雅黑" w:cs="宋体"/>
                <w:kern w:val="0"/>
                <w:szCs w:val="21"/>
              </w:rPr>
              <w:t>参数说明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8" w:hRule="atLeast"/>
          <w:jc w:val="center"/>
        </w:trPr>
        <w:tc>
          <w:tcPr>
            <w:tcW w:w="182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lsh</w:t>
            </w:r>
          </w:p>
        </w:tc>
        <w:tc>
          <w:tcPr>
            <w:tcW w:w="300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检验流水号</w:t>
            </w:r>
          </w:p>
        </w:tc>
        <w:tc>
          <w:tcPr>
            <w:tcW w:w="945"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840"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50</w:t>
            </w:r>
          </w:p>
        </w:tc>
        <w:tc>
          <w:tcPr>
            <w:tcW w:w="2662"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必需，业务信息保存后返回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8" w:hRule="atLeast"/>
          <w:jc w:val="center"/>
        </w:trPr>
        <w:tc>
          <w:tcPr>
            <w:tcW w:w="182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3008"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访问令牌</w:t>
            </w:r>
          </w:p>
        </w:tc>
        <w:tc>
          <w:tcPr>
            <w:tcW w:w="945"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84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662"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根据检测线编号调用获取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20" w:hRule="atLeast"/>
          <w:jc w:val="center"/>
        </w:trPr>
        <w:tc>
          <w:tcPr>
            <w:tcW w:w="182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qssx</w:t>
            </w:r>
          </w:p>
        </w:tc>
        <w:tc>
          <w:tcPr>
            <w:tcW w:w="300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全程时序</w:t>
            </w:r>
          </w:p>
        </w:tc>
        <w:tc>
          <w:tcPr>
            <w:tcW w:w="945"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时间</w:t>
            </w:r>
          </w:p>
        </w:tc>
        <w:tc>
          <w:tcPr>
            <w:tcW w:w="840"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14</w:t>
            </w:r>
          </w:p>
        </w:tc>
        <w:tc>
          <w:tcPr>
            <w:tcW w:w="2662"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YYYYMMDDHHMMSS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20" w:hRule="atLeast"/>
          <w:jc w:val="center"/>
        </w:trPr>
        <w:tc>
          <w:tcPr>
            <w:tcW w:w="182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gklx</w:t>
            </w:r>
          </w:p>
        </w:tc>
        <w:tc>
          <w:tcPr>
            <w:tcW w:w="300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工况类型</w:t>
            </w:r>
          </w:p>
        </w:tc>
        <w:tc>
          <w:tcPr>
            <w:tcW w:w="945"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840"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1</w:t>
            </w:r>
          </w:p>
        </w:tc>
        <w:tc>
          <w:tcPr>
            <w:tcW w:w="2662"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0-70%额定转速、1-高怠速准备、2-高怠速检测、3-怠速准备、4-怠速检测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20" w:hRule="atLeast"/>
          <w:jc w:val="center"/>
        </w:trPr>
        <w:tc>
          <w:tcPr>
            <w:tcW w:w="182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jcsxh</w:t>
            </w:r>
          </w:p>
        </w:tc>
        <w:tc>
          <w:tcPr>
            <w:tcW w:w="300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检测顺序号</w:t>
            </w:r>
          </w:p>
        </w:tc>
        <w:tc>
          <w:tcPr>
            <w:tcW w:w="945"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840"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3</w:t>
            </w:r>
          </w:p>
        </w:tc>
        <w:tc>
          <w:tcPr>
            <w:tcW w:w="2662"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52" w:hRule="atLeast"/>
          <w:jc w:val="center"/>
        </w:trPr>
        <w:tc>
          <w:tcPr>
            <w:tcW w:w="182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hc</w:t>
            </w:r>
          </w:p>
        </w:tc>
        <w:tc>
          <w:tcPr>
            <w:tcW w:w="300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测试工况</w:t>
            </w:r>
            <w:r>
              <w:rPr>
                <w:rFonts w:ascii="微软雅黑" w:hAnsi="微软雅黑" w:eastAsia="微软雅黑" w:cs="宋体"/>
                <w:kern w:val="0"/>
                <w:szCs w:val="21"/>
              </w:rPr>
              <w:t>[HC]</w:t>
            </w:r>
            <w:r>
              <w:rPr>
                <w:rFonts w:hint="eastAsia" w:ascii="微软雅黑" w:hAnsi="微软雅黑" w:eastAsia="微软雅黑" w:cs="宋体"/>
                <w:kern w:val="0"/>
                <w:szCs w:val="21"/>
              </w:rPr>
              <w:t>每秒数据</w:t>
            </w:r>
          </w:p>
        </w:tc>
        <w:tc>
          <w:tcPr>
            <w:tcW w:w="945"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840"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2662"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10</w:t>
            </w:r>
            <w:r>
              <w:rPr>
                <w:rFonts w:ascii="微软雅黑" w:hAnsi="微软雅黑" w:eastAsia="微软雅黑" w:cs="宋体"/>
                <w:kern w:val="0"/>
                <w:szCs w:val="21"/>
                <w:vertAlign w:val="superscript"/>
              </w:rPr>
              <w:t>-6</w:t>
            </w:r>
            <w:r>
              <w:rPr>
                <w:rFonts w:ascii="微软雅黑" w:hAnsi="微软雅黑" w:eastAsia="微软雅黑" w:cs="宋体"/>
                <w:kern w:val="0"/>
                <w:szCs w:val="21"/>
              </w:rPr>
              <w:t>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70" w:hRule="atLeast"/>
          <w:jc w:val="center"/>
        </w:trPr>
        <w:tc>
          <w:tcPr>
            <w:tcW w:w="182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co</w:t>
            </w:r>
          </w:p>
        </w:tc>
        <w:tc>
          <w:tcPr>
            <w:tcW w:w="300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测试工况</w:t>
            </w:r>
            <w:r>
              <w:rPr>
                <w:rFonts w:ascii="微软雅黑" w:hAnsi="微软雅黑" w:eastAsia="微软雅黑" w:cs="宋体"/>
                <w:kern w:val="0"/>
                <w:szCs w:val="21"/>
              </w:rPr>
              <w:t>[CO]</w:t>
            </w:r>
            <w:r>
              <w:rPr>
                <w:rFonts w:hint="eastAsia" w:ascii="微软雅黑" w:hAnsi="微软雅黑" w:eastAsia="微软雅黑" w:cs="宋体"/>
                <w:kern w:val="0"/>
                <w:szCs w:val="21"/>
              </w:rPr>
              <w:t>每秒数据</w:t>
            </w:r>
          </w:p>
        </w:tc>
        <w:tc>
          <w:tcPr>
            <w:tcW w:w="945"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840"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2662"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02" w:hRule="atLeast"/>
          <w:jc w:val="center"/>
        </w:trPr>
        <w:tc>
          <w:tcPr>
            <w:tcW w:w="182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co</w:t>
            </w:r>
            <w:r>
              <w:rPr>
                <w:rFonts w:hint="eastAsia" w:ascii="微软雅黑" w:hAnsi="微软雅黑" w:eastAsia="微软雅黑" w:cs="Arial"/>
                <w:kern w:val="0"/>
                <w:szCs w:val="21"/>
              </w:rPr>
              <w:t>2</w:t>
            </w:r>
          </w:p>
        </w:tc>
        <w:tc>
          <w:tcPr>
            <w:tcW w:w="300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测试工况</w:t>
            </w:r>
            <w:r>
              <w:rPr>
                <w:rFonts w:ascii="微软雅黑" w:hAnsi="微软雅黑" w:eastAsia="微软雅黑" w:cs="宋体"/>
                <w:kern w:val="0"/>
                <w:szCs w:val="21"/>
              </w:rPr>
              <w:t>[CO</w:t>
            </w:r>
            <w:r>
              <w:rPr>
                <w:rFonts w:ascii="微软雅黑" w:hAnsi="微软雅黑" w:eastAsia="微软雅黑" w:cs="宋体"/>
                <w:kern w:val="0"/>
                <w:szCs w:val="21"/>
                <w:vertAlign w:val="subscript"/>
              </w:rPr>
              <w:t>2</w:t>
            </w:r>
            <w:r>
              <w:rPr>
                <w:rFonts w:ascii="微软雅黑" w:hAnsi="微软雅黑" w:eastAsia="微软雅黑" w:cs="宋体"/>
                <w:kern w:val="0"/>
                <w:szCs w:val="21"/>
              </w:rPr>
              <w:t>]</w:t>
            </w:r>
            <w:r>
              <w:rPr>
                <w:rFonts w:hint="eastAsia" w:ascii="微软雅黑" w:hAnsi="微软雅黑" w:eastAsia="微软雅黑" w:cs="宋体"/>
                <w:kern w:val="0"/>
                <w:szCs w:val="21"/>
              </w:rPr>
              <w:t>每秒数据</w:t>
            </w:r>
          </w:p>
        </w:tc>
        <w:tc>
          <w:tcPr>
            <w:tcW w:w="945"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840"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2662"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5" w:hRule="atLeast"/>
          <w:jc w:val="center"/>
        </w:trPr>
        <w:tc>
          <w:tcPr>
            <w:tcW w:w="182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o</w:t>
            </w:r>
            <w:r>
              <w:rPr>
                <w:rFonts w:hint="eastAsia" w:ascii="微软雅黑" w:hAnsi="微软雅黑" w:eastAsia="微软雅黑" w:cs="Arial"/>
                <w:kern w:val="0"/>
                <w:szCs w:val="21"/>
              </w:rPr>
              <w:t>2</w:t>
            </w:r>
          </w:p>
        </w:tc>
        <w:tc>
          <w:tcPr>
            <w:tcW w:w="300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测试工况分析仪</w:t>
            </w:r>
            <w:r>
              <w:rPr>
                <w:rFonts w:ascii="微软雅黑" w:hAnsi="微软雅黑" w:eastAsia="微软雅黑" w:cs="宋体"/>
                <w:kern w:val="0"/>
                <w:szCs w:val="21"/>
              </w:rPr>
              <w:t>[O</w:t>
            </w:r>
            <w:r>
              <w:rPr>
                <w:rFonts w:ascii="微软雅黑" w:hAnsi="微软雅黑" w:eastAsia="微软雅黑" w:cs="宋体"/>
                <w:kern w:val="0"/>
                <w:szCs w:val="21"/>
                <w:vertAlign w:val="subscript"/>
              </w:rPr>
              <w:t>2</w:t>
            </w:r>
            <w:r>
              <w:rPr>
                <w:rFonts w:ascii="微软雅黑" w:hAnsi="微软雅黑" w:eastAsia="微软雅黑" w:cs="宋体"/>
                <w:kern w:val="0"/>
                <w:szCs w:val="21"/>
              </w:rPr>
              <w:t>]</w:t>
            </w:r>
            <w:r>
              <w:rPr>
                <w:rFonts w:hint="eastAsia" w:ascii="微软雅黑" w:hAnsi="微软雅黑" w:eastAsia="微软雅黑" w:cs="宋体"/>
                <w:kern w:val="0"/>
                <w:szCs w:val="21"/>
              </w:rPr>
              <w:t>每秒数据</w:t>
            </w:r>
          </w:p>
        </w:tc>
        <w:tc>
          <w:tcPr>
            <w:tcW w:w="945"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840"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2662"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%vol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5" w:hRule="atLeast"/>
          <w:jc w:val="center"/>
        </w:trPr>
        <w:tc>
          <w:tcPr>
            <w:tcW w:w="182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glkqxs</w:t>
            </w:r>
          </w:p>
        </w:tc>
        <w:tc>
          <w:tcPr>
            <w:tcW w:w="3008" w:type="dxa"/>
            <w:shd w:val="clear" w:color="auto" w:fill="auto"/>
            <w:vAlign w:val="center"/>
          </w:tcPr>
          <w:p>
            <w:pPr>
              <w:adjustRightInd w:val="0"/>
              <w:snapToGrid w:val="0"/>
              <w:rPr>
                <w:rFonts w:ascii="微软雅黑" w:hAnsi="微软雅黑" w:eastAsia="微软雅黑"/>
                <w:szCs w:val="21"/>
              </w:rPr>
            </w:pPr>
            <w:r>
              <w:rPr>
                <w:rFonts w:ascii="微软雅黑" w:hAnsi="微软雅黑" w:eastAsia="微软雅黑"/>
                <w:szCs w:val="21"/>
              </w:rPr>
              <w:t>过量空气系数（</w:t>
            </w:r>
            <w:r>
              <w:rPr>
                <w:rFonts w:ascii="微软雅黑" w:hAnsi="微软雅黑" w:eastAsia="微软雅黑"/>
                <w:color w:val="333333"/>
                <w:szCs w:val="21"/>
                <w:shd w:val="clear" w:color="auto" w:fill="FFFFFF"/>
              </w:rPr>
              <w:t>λ）</w:t>
            </w:r>
          </w:p>
        </w:tc>
        <w:tc>
          <w:tcPr>
            <w:tcW w:w="945"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840" w:type="dxa"/>
            <w:shd w:val="clear" w:color="auto" w:fill="auto"/>
            <w:noWrap/>
            <w:vAlign w:val="center"/>
          </w:tcPr>
          <w:p>
            <w:pPr>
              <w:adjustRightInd w:val="0"/>
              <w:snapToGrid w:val="0"/>
              <w:jc w:val="center"/>
              <w:rPr>
                <w:rFonts w:ascii="微软雅黑" w:hAnsi="微软雅黑" w:eastAsia="微软雅黑"/>
                <w:szCs w:val="21"/>
              </w:rPr>
            </w:pPr>
          </w:p>
        </w:tc>
        <w:tc>
          <w:tcPr>
            <w:tcW w:w="2662"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71" w:hRule="atLeast"/>
          <w:jc w:val="center"/>
        </w:trPr>
        <w:tc>
          <w:tcPr>
            <w:tcW w:w="182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jyyw</w:t>
            </w:r>
          </w:p>
        </w:tc>
        <w:tc>
          <w:tcPr>
            <w:tcW w:w="300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机油油温</w:t>
            </w:r>
          </w:p>
        </w:tc>
        <w:tc>
          <w:tcPr>
            <w:tcW w:w="945"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840"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2662"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单位：℃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358" w:hRule="atLeast"/>
          <w:jc w:val="center"/>
        </w:trPr>
        <w:tc>
          <w:tcPr>
            <w:tcW w:w="182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fdjzs</w:t>
            </w:r>
          </w:p>
        </w:tc>
        <w:tc>
          <w:tcPr>
            <w:tcW w:w="300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发动机转速每秒数据或“跳过”测量方式</w:t>
            </w:r>
          </w:p>
        </w:tc>
        <w:tc>
          <w:tcPr>
            <w:tcW w:w="945"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840"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50</w:t>
            </w:r>
          </w:p>
        </w:tc>
        <w:tc>
          <w:tcPr>
            <w:tcW w:w="2662"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58" w:hRule="atLeast"/>
          <w:jc w:val="center"/>
        </w:trPr>
        <w:tc>
          <w:tcPr>
            <w:tcW w:w="182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wd</w:t>
            </w:r>
          </w:p>
        </w:tc>
        <w:tc>
          <w:tcPr>
            <w:tcW w:w="300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环境温度每秒数据</w:t>
            </w:r>
          </w:p>
        </w:tc>
        <w:tc>
          <w:tcPr>
            <w:tcW w:w="945"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840"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662"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hint="eastAsia" w:ascii="微软雅黑" w:hAnsi="微软雅黑" w:eastAsia="微软雅黑"/>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58" w:hRule="atLeast"/>
          <w:jc w:val="center"/>
        </w:trPr>
        <w:tc>
          <w:tcPr>
            <w:tcW w:w="182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sd</w:t>
            </w:r>
          </w:p>
        </w:tc>
        <w:tc>
          <w:tcPr>
            <w:tcW w:w="300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环境相对湿度每秒数据</w:t>
            </w:r>
          </w:p>
        </w:tc>
        <w:tc>
          <w:tcPr>
            <w:tcW w:w="945"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840"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2662"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58" w:hRule="atLeast"/>
          <w:jc w:val="center"/>
        </w:trPr>
        <w:tc>
          <w:tcPr>
            <w:tcW w:w="182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dqy</w:t>
            </w:r>
          </w:p>
        </w:tc>
        <w:tc>
          <w:tcPr>
            <w:tcW w:w="300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环境大气压力每秒数据</w:t>
            </w:r>
          </w:p>
        </w:tc>
        <w:tc>
          <w:tcPr>
            <w:tcW w:w="945"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840"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662"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37"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szCs w:val="21"/>
              </w:rPr>
              <w:t>调用时机：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37" w:hRule="atLeast"/>
          <w:jc w:val="center"/>
        </w:trPr>
        <w:tc>
          <w:tcPr>
            <w:tcW w:w="9280"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在得到过程数据后立即上传，如出现网络故障，。可在本地进行缓存，在检测完成后打包上传</w:t>
            </w:r>
          </w:p>
        </w:tc>
      </w:tr>
    </w:tbl>
    <w:p>
      <w:pPr>
        <w:rPr>
          <w:rFonts w:ascii="微软雅黑" w:hAnsi="微软雅黑" w:eastAsia="微软雅黑"/>
        </w:rPr>
      </w:pPr>
    </w:p>
    <w:p>
      <w:pPr>
        <w:snapToGrid w:val="0"/>
        <w:spacing w:line="360" w:lineRule="auto"/>
        <w:rPr>
          <w:rFonts w:ascii="微软雅黑" w:hAnsi="微软雅黑" w:eastAsia="微软雅黑"/>
          <w:szCs w:val="21"/>
        </w:rPr>
      </w:pPr>
    </w:p>
    <w:p>
      <w:pPr>
        <w:snapToGrid w:val="0"/>
        <w:spacing w:line="360" w:lineRule="auto"/>
        <w:rPr>
          <w:rFonts w:ascii="微软雅黑" w:hAnsi="微软雅黑" w:eastAsia="微软雅黑"/>
          <w:szCs w:val="21"/>
        </w:rPr>
      </w:pPr>
    </w:p>
    <w:p>
      <w:pPr>
        <w:pStyle w:val="4"/>
        <w:rPr>
          <w:rFonts w:ascii="微软雅黑" w:hAnsi="微软雅黑"/>
        </w:rPr>
      </w:pPr>
      <w:bookmarkStart w:id="154" w:name="_Toc22027553"/>
      <w:bookmarkStart w:id="155" w:name="_Toc313959998"/>
      <w:bookmarkStart w:id="156" w:name="_Toc319936165"/>
      <w:bookmarkStart w:id="157" w:name="OLE_LINK321"/>
      <w:bookmarkStart w:id="158" w:name="OLE_LINK320"/>
      <w:r>
        <w:rPr>
          <w:rFonts w:hint="eastAsia" w:ascii="微软雅黑" w:hAnsi="微软雅黑"/>
        </w:rPr>
        <w:t>上传加载减速法检测结果接口</w:t>
      </w:r>
      <w:bookmarkEnd w:id="154"/>
      <w:bookmarkEnd w:id="155"/>
      <w:bookmarkEnd w:id="156"/>
    </w:p>
    <w:bookmarkEnd w:id="157"/>
    <w:bookmarkEnd w:id="158"/>
    <w:tbl>
      <w:tblPr>
        <w:tblStyle w:val="20"/>
        <w:tblW w:w="9559"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05"/>
        <w:gridCol w:w="3025"/>
        <w:gridCol w:w="1085"/>
        <w:gridCol w:w="1134"/>
        <w:gridCol w:w="25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30" w:hRule="atLeast"/>
          <w:jc w:val="center"/>
        </w:trPr>
        <w:tc>
          <w:tcPr>
            <w:tcW w:w="9559"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b/>
                <w:szCs w:val="21"/>
              </w:rPr>
              <w:t>方法名：</w:t>
            </w:r>
            <w:r>
              <w:rPr>
                <w:rFonts w:hint="eastAsia" w:ascii="微软雅黑" w:hAnsi="微软雅黑" w:eastAsia="微软雅黑" w:cs="Courier New"/>
                <w:kern w:val="0"/>
                <w:sz w:val="20"/>
                <w:szCs w:val="20"/>
              </w:rPr>
              <w:t>jzjsJgsj</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30" w:hRule="atLeast"/>
          <w:jc w:val="center"/>
        </w:trPr>
        <w:tc>
          <w:tcPr>
            <w:tcW w:w="9559"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用途：</w:t>
            </w:r>
            <w:r>
              <w:rPr>
                <w:rFonts w:hint="eastAsia" w:ascii="微软雅黑" w:hAnsi="微软雅黑" w:eastAsia="微软雅黑" w:cs="宋体"/>
                <w:kern w:val="0"/>
                <w:szCs w:val="21"/>
              </w:rPr>
              <w:t>该接口用于接收加载减速法检测结果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91" w:hRule="atLeast"/>
          <w:jc w:val="center"/>
        </w:trPr>
        <w:tc>
          <w:tcPr>
            <w:tcW w:w="9559" w:type="dxa"/>
            <w:gridSpan w:val="5"/>
            <w:shd w:val="clear" w:color="auto" w:fill="auto"/>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返回值：</w:t>
            </w:r>
            <w:r>
              <w:rPr>
                <w:rFonts w:hint="eastAsia" w:ascii="微软雅黑" w:hAnsi="微软雅黑" w:eastAsia="微软雅黑" w:cs="宋体"/>
                <w:kern w:val="0"/>
                <w:szCs w:val="21"/>
              </w:rPr>
              <w:t>xml字符串 (&lt;root&gt;&lt;result&gt;&lt;/result&gt;&lt;info&gt;&lt;/info&gt;&lt;/root&gt;)成功则result为1，否则为0，成功时info为空，否则是失败的信息。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1" w:hRule="atLeast"/>
          <w:jc w:val="center"/>
        </w:trPr>
        <w:tc>
          <w:tcPr>
            <w:tcW w:w="9559" w:type="dxa"/>
            <w:gridSpan w:val="5"/>
            <w:shd w:val="clear" w:color="auto" w:fill="auto"/>
            <w:vAlign w:val="center"/>
          </w:tcPr>
          <w:p>
            <w:pPr>
              <w:widowControl/>
              <w:snapToGrid w:val="0"/>
              <w:spacing w:before="62" w:beforeLines="20"/>
              <w:rPr>
                <w:rFonts w:ascii="微软雅黑" w:hAnsi="微软雅黑" w:eastAsia="微软雅黑" w:cs="宋体"/>
                <w:b/>
                <w:kern w:val="0"/>
                <w:szCs w:val="21"/>
              </w:rPr>
            </w:pPr>
            <w:r>
              <w:rPr>
                <w:rFonts w:hint="eastAsia" w:ascii="微软雅黑" w:hAnsi="微软雅黑" w:eastAsia="微软雅黑" w:cs="宋体"/>
                <w:b/>
                <w:kern w:val="0"/>
                <w:szCs w:val="21"/>
              </w:rPr>
              <w:t>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3" w:hRule="atLeast"/>
          <w:jc w:val="center"/>
        </w:trPr>
        <w:tc>
          <w:tcPr>
            <w:tcW w:w="1805"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3025"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085"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134"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数据精度</w:t>
            </w:r>
          </w:p>
        </w:tc>
        <w:tc>
          <w:tcPr>
            <w:tcW w:w="2510"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51" w:hRule="atLeast"/>
          <w:jc w:val="center"/>
        </w:trPr>
        <w:tc>
          <w:tcPr>
            <w:tcW w:w="180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lsh</w:t>
            </w:r>
          </w:p>
        </w:tc>
        <w:tc>
          <w:tcPr>
            <w:tcW w:w="302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检验流水号</w:t>
            </w:r>
          </w:p>
        </w:tc>
        <w:tc>
          <w:tcPr>
            <w:tcW w:w="108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字符串</w:t>
            </w:r>
          </w:p>
        </w:tc>
        <w:tc>
          <w:tcPr>
            <w:tcW w:w="113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510"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必需，业务信息上传后返回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51" w:hRule="atLeast"/>
          <w:jc w:val="center"/>
        </w:trPr>
        <w:tc>
          <w:tcPr>
            <w:tcW w:w="180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302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访问令牌</w:t>
            </w:r>
          </w:p>
        </w:tc>
        <w:tc>
          <w:tcPr>
            <w:tcW w:w="1085"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13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51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根据检测线编号调用获取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70" w:hRule="atLeast"/>
          <w:jc w:val="center"/>
        </w:trPr>
        <w:tc>
          <w:tcPr>
            <w:tcW w:w="1805" w:type="dxa"/>
            <w:shd w:val="clear" w:color="auto" w:fill="auto"/>
            <w:vAlign w:val="center"/>
          </w:tcPr>
          <w:p>
            <w:pPr>
              <w:snapToGrid w:val="0"/>
              <w:spacing w:before="62" w:beforeLines="20"/>
              <w:rPr>
                <w:rFonts w:ascii="微软雅黑" w:hAnsi="微软雅黑" w:eastAsia="微软雅黑" w:cs="Arial"/>
                <w:kern w:val="0"/>
                <w:szCs w:val="21"/>
              </w:rPr>
            </w:pPr>
            <w:bookmarkStart w:id="159" w:name="OLE_LINK325"/>
            <w:bookmarkStart w:id="160" w:name="OLE_LINK324"/>
            <w:r>
              <w:rPr>
                <w:rFonts w:ascii="微软雅黑" w:hAnsi="微软雅黑" w:eastAsia="微软雅黑" w:cs="Arial"/>
                <w:kern w:val="0"/>
                <w:szCs w:val="21"/>
              </w:rPr>
              <w:t>k</w:t>
            </w:r>
            <w:r>
              <w:rPr>
                <w:rFonts w:hint="eastAsia" w:ascii="微软雅黑" w:hAnsi="微软雅黑" w:eastAsia="微软雅黑" w:cs="Arial"/>
                <w:kern w:val="0"/>
                <w:szCs w:val="21"/>
              </w:rPr>
              <w:t>100</w:t>
            </w:r>
            <w:bookmarkEnd w:id="159"/>
            <w:bookmarkEnd w:id="160"/>
          </w:p>
        </w:tc>
        <w:tc>
          <w:tcPr>
            <w:tcW w:w="302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100</w:t>
            </w:r>
            <w:bookmarkStart w:id="161" w:name="OLE_LINK107"/>
            <w:bookmarkStart w:id="162" w:name="OLE_LINK106"/>
            <w:r>
              <w:rPr>
                <w:rFonts w:ascii="微软雅黑" w:hAnsi="微软雅黑" w:eastAsia="微软雅黑" w:cs="Arial"/>
                <w:kern w:val="0"/>
                <w:szCs w:val="21"/>
              </w:rPr>
              <w:t>%</w:t>
            </w:r>
            <w:r>
              <w:rPr>
                <w:rFonts w:hint="eastAsia" w:ascii="微软雅黑" w:hAnsi="微软雅黑" w:eastAsia="微软雅黑" w:cs="Arial"/>
                <w:kern w:val="0"/>
                <w:szCs w:val="21"/>
              </w:rPr>
              <w:t>点烟度值</w:t>
            </w:r>
            <w:bookmarkEnd w:id="161"/>
            <w:bookmarkEnd w:id="162"/>
          </w:p>
        </w:tc>
        <w:tc>
          <w:tcPr>
            <w:tcW w:w="108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8,2</w:t>
            </w:r>
          </w:p>
        </w:tc>
        <w:tc>
          <w:tcPr>
            <w:tcW w:w="251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单位：m-1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jc w:val="center"/>
        </w:trPr>
        <w:tc>
          <w:tcPr>
            <w:tcW w:w="1805" w:type="dxa"/>
            <w:shd w:val="clear" w:color="auto" w:fill="auto"/>
            <w:vAlign w:val="center"/>
          </w:tcPr>
          <w:p>
            <w:pPr>
              <w:snapToGrid w:val="0"/>
              <w:spacing w:before="62" w:beforeLines="20"/>
              <w:rPr>
                <w:rFonts w:ascii="微软雅黑" w:hAnsi="微软雅黑" w:eastAsia="微软雅黑" w:cs="Arial"/>
                <w:kern w:val="0"/>
                <w:szCs w:val="21"/>
              </w:rPr>
            </w:pPr>
            <w:bookmarkStart w:id="163" w:name="OLE_LINK104"/>
            <w:bookmarkStart w:id="164" w:name="OLE_LINK105"/>
            <w:r>
              <w:rPr>
                <w:rFonts w:ascii="微软雅黑" w:hAnsi="微软雅黑" w:eastAsia="微软雅黑" w:cs="Arial"/>
                <w:kern w:val="0"/>
                <w:szCs w:val="21"/>
              </w:rPr>
              <w:t>k</w:t>
            </w:r>
            <w:r>
              <w:rPr>
                <w:rFonts w:hint="eastAsia" w:ascii="微软雅黑" w:hAnsi="微软雅黑" w:eastAsia="微软雅黑" w:cs="Arial"/>
                <w:kern w:val="0"/>
                <w:szCs w:val="21"/>
              </w:rPr>
              <w:t>80</w:t>
            </w:r>
            <w:bookmarkEnd w:id="163"/>
            <w:bookmarkEnd w:id="164"/>
          </w:p>
        </w:tc>
        <w:tc>
          <w:tcPr>
            <w:tcW w:w="302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80%</w:t>
            </w:r>
            <w:r>
              <w:rPr>
                <w:rFonts w:hint="eastAsia" w:ascii="微软雅黑" w:hAnsi="微软雅黑" w:eastAsia="微软雅黑" w:cs="Arial"/>
                <w:kern w:val="0"/>
                <w:szCs w:val="21"/>
              </w:rPr>
              <w:t>点烟度值</w:t>
            </w:r>
          </w:p>
        </w:tc>
        <w:tc>
          <w:tcPr>
            <w:tcW w:w="108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8,2</w:t>
            </w:r>
          </w:p>
        </w:tc>
        <w:tc>
          <w:tcPr>
            <w:tcW w:w="251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单位：m-1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jc w:val="center"/>
        </w:trPr>
        <w:tc>
          <w:tcPr>
            <w:tcW w:w="180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nox80</w:t>
            </w:r>
          </w:p>
        </w:tc>
        <w:tc>
          <w:tcPr>
            <w:tcW w:w="302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w:t>
            </w:r>
            <w:r>
              <w:rPr>
                <w:rFonts w:ascii="微软雅黑" w:hAnsi="微软雅黑" w:eastAsia="微软雅黑" w:cs="Arial"/>
                <w:kern w:val="0"/>
                <w:szCs w:val="21"/>
              </w:rPr>
              <w:t>0%</w:t>
            </w:r>
            <w:r>
              <w:rPr>
                <w:rFonts w:hint="eastAsia" w:ascii="微软雅黑" w:hAnsi="微软雅黑" w:eastAsia="微软雅黑" w:cs="Arial"/>
                <w:kern w:val="0"/>
                <w:szCs w:val="21"/>
              </w:rPr>
              <w:t>点氮氧值</w:t>
            </w:r>
          </w:p>
        </w:tc>
        <w:tc>
          <w:tcPr>
            <w:tcW w:w="108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w:t>
            </w:r>
            <w:r>
              <w:rPr>
                <w:rFonts w:ascii="微软雅黑" w:hAnsi="微软雅黑" w:eastAsia="微软雅黑" w:cs="Arial"/>
                <w:kern w:val="0"/>
                <w:szCs w:val="21"/>
              </w:rPr>
              <w:t>,2</w:t>
            </w:r>
          </w:p>
        </w:tc>
        <w:tc>
          <w:tcPr>
            <w:tcW w:w="251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单位：1</w:t>
            </w:r>
            <w:r>
              <w:rPr>
                <w:rFonts w:ascii="微软雅黑" w:hAnsi="微软雅黑" w:eastAsia="微软雅黑" w:cs="Arial"/>
                <w:kern w:val="0"/>
                <w:szCs w:val="21"/>
              </w:rPr>
              <w:t>0-6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zdlbgl</w:t>
            </w:r>
          </w:p>
        </w:tc>
        <w:tc>
          <w:tcPr>
            <w:tcW w:w="302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最大轮边功率</w:t>
            </w:r>
          </w:p>
        </w:tc>
        <w:tc>
          <w:tcPr>
            <w:tcW w:w="108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8,2</w:t>
            </w:r>
          </w:p>
        </w:tc>
        <w:tc>
          <w:tcPr>
            <w:tcW w:w="251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单位：kW</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zdsd</w:t>
            </w:r>
          </w:p>
        </w:tc>
        <w:tc>
          <w:tcPr>
            <w:tcW w:w="302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最大轮边功率对应的速度</w:t>
            </w:r>
          </w:p>
        </w:tc>
        <w:tc>
          <w:tcPr>
            <w:tcW w:w="108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8,2</w:t>
            </w:r>
          </w:p>
        </w:tc>
        <w:tc>
          <w:tcPr>
            <w:tcW w:w="251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单位：km/h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fdjzs</w:t>
            </w:r>
          </w:p>
        </w:tc>
        <w:tc>
          <w:tcPr>
            <w:tcW w:w="302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最大轮边功率对应的发动机转速</w:t>
            </w:r>
          </w:p>
        </w:tc>
        <w:tc>
          <w:tcPr>
            <w:tcW w:w="1085"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2510"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dszs</w:t>
            </w:r>
          </w:p>
        </w:tc>
        <w:tc>
          <w:tcPr>
            <w:tcW w:w="3025" w:type="dxa"/>
            <w:shd w:val="clear" w:color="auto" w:fill="auto"/>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发动机怠速转速</w:t>
            </w:r>
          </w:p>
        </w:tc>
        <w:tc>
          <w:tcPr>
            <w:tcW w:w="1085"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2510"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fdjzssx</w:t>
            </w:r>
          </w:p>
        </w:tc>
        <w:tc>
          <w:tcPr>
            <w:tcW w:w="3025" w:type="dxa"/>
            <w:shd w:val="clear" w:color="auto" w:fill="auto"/>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发动机额定转速上限</w:t>
            </w:r>
          </w:p>
        </w:tc>
        <w:tc>
          <w:tcPr>
            <w:tcW w:w="1085"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2510"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f</w:t>
            </w:r>
            <w:r>
              <w:rPr>
                <w:rFonts w:ascii="微软雅黑" w:hAnsi="微软雅黑" w:eastAsia="微软雅黑" w:cs="Arial"/>
                <w:kern w:val="0"/>
                <w:szCs w:val="21"/>
              </w:rPr>
              <w:t>djzsxx</w:t>
            </w:r>
          </w:p>
        </w:tc>
        <w:tc>
          <w:tcPr>
            <w:tcW w:w="3025" w:type="dxa"/>
            <w:shd w:val="clear" w:color="auto" w:fill="auto"/>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发动机额定转速下限</w:t>
            </w:r>
          </w:p>
        </w:tc>
        <w:tc>
          <w:tcPr>
            <w:tcW w:w="1085"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8,1</w:t>
            </w:r>
          </w:p>
        </w:tc>
        <w:tc>
          <w:tcPr>
            <w:tcW w:w="2510" w:type="dxa"/>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wd</w:t>
            </w:r>
          </w:p>
        </w:tc>
        <w:tc>
          <w:tcPr>
            <w:tcW w:w="3025" w:type="dxa"/>
            <w:shd w:val="clear" w:color="auto" w:fill="auto"/>
            <w:vAlign w:val="center"/>
          </w:tcPr>
          <w:p>
            <w:pPr>
              <w:jc w:val="left"/>
              <w:rPr>
                <w:rFonts w:ascii="微软雅黑" w:hAnsi="微软雅黑" w:eastAsia="微软雅黑"/>
              </w:rPr>
            </w:pPr>
            <w:r>
              <w:rPr>
                <w:rFonts w:hint="eastAsia" w:ascii="微软雅黑" w:hAnsi="微软雅黑" w:eastAsia="微软雅黑"/>
              </w:rPr>
              <w:t>温度</w:t>
            </w:r>
          </w:p>
        </w:tc>
        <w:tc>
          <w:tcPr>
            <w:tcW w:w="1085"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510"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hint="eastAsia" w:ascii="微软雅黑" w:hAnsi="微软雅黑" w:eastAsia="微软雅黑"/>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sd</w:t>
            </w:r>
          </w:p>
        </w:tc>
        <w:tc>
          <w:tcPr>
            <w:tcW w:w="3025" w:type="dxa"/>
            <w:shd w:val="clear" w:color="auto" w:fill="auto"/>
            <w:vAlign w:val="center"/>
          </w:tcPr>
          <w:p>
            <w:pPr>
              <w:jc w:val="left"/>
              <w:rPr>
                <w:rFonts w:ascii="微软雅黑" w:hAnsi="微软雅黑" w:eastAsia="微软雅黑"/>
              </w:rPr>
            </w:pPr>
            <w:r>
              <w:rPr>
                <w:rFonts w:hint="eastAsia" w:ascii="微软雅黑" w:hAnsi="微软雅黑" w:eastAsia="微软雅黑"/>
              </w:rPr>
              <w:t>湿度</w:t>
            </w:r>
          </w:p>
        </w:tc>
        <w:tc>
          <w:tcPr>
            <w:tcW w:w="1085"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2510"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dqy</w:t>
            </w:r>
          </w:p>
        </w:tc>
        <w:tc>
          <w:tcPr>
            <w:tcW w:w="3025" w:type="dxa"/>
            <w:shd w:val="clear" w:color="auto" w:fill="auto"/>
            <w:vAlign w:val="center"/>
          </w:tcPr>
          <w:p>
            <w:pPr>
              <w:jc w:val="left"/>
              <w:rPr>
                <w:rFonts w:ascii="微软雅黑" w:hAnsi="微软雅黑" w:eastAsia="微软雅黑"/>
              </w:rPr>
            </w:pPr>
            <w:r>
              <w:rPr>
                <w:rFonts w:hint="eastAsia" w:ascii="微软雅黑" w:hAnsi="微软雅黑" w:eastAsia="微软雅黑"/>
              </w:rPr>
              <w:t>气压</w:t>
            </w:r>
          </w:p>
        </w:tc>
        <w:tc>
          <w:tcPr>
            <w:tcW w:w="1085"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134"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510"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kssj</w:t>
            </w:r>
          </w:p>
        </w:tc>
        <w:tc>
          <w:tcPr>
            <w:tcW w:w="3025" w:type="dxa"/>
            <w:shd w:val="clear" w:color="auto" w:fill="auto"/>
            <w:vAlign w:val="center"/>
          </w:tcPr>
          <w:p>
            <w:pPr>
              <w:snapToGrid w:val="0"/>
              <w:spacing w:before="62" w:beforeLines="20"/>
              <w:rPr>
                <w:rFonts w:ascii="微软雅黑" w:hAnsi="微软雅黑" w:eastAsia="微软雅黑"/>
                <w:szCs w:val="21"/>
              </w:rPr>
            </w:pPr>
            <w:r>
              <w:rPr>
                <w:rFonts w:hint="eastAsia" w:ascii="微软雅黑" w:hAnsi="微软雅黑" w:eastAsia="微软雅黑" w:cs="宋体"/>
                <w:kern w:val="0"/>
                <w:szCs w:val="21"/>
              </w:rPr>
              <w:t>检测</w:t>
            </w:r>
            <w:r>
              <w:rPr>
                <w:rFonts w:hint="eastAsia" w:ascii="微软雅黑" w:hAnsi="微软雅黑" w:eastAsia="微软雅黑"/>
                <w:szCs w:val="21"/>
              </w:rPr>
              <w:t>开始时间</w:t>
            </w:r>
          </w:p>
        </w:tc>
        <w:tc>
          <w:tcPr>
            <w:tcW w:w="1085" w:type="dxa"/>
            <w:shd w:val="clear" w:color="auto" w:fill="auto"/>
            <w:noWrap/>
            <w:vAlign w:val="center"/>
          </w:tcPr>
          <w:p>
            <w:pPr>
              <w:snapToGrid w:val="0"/>
              <w:spacing w:before="62" w:beforeLines="20"/>
              <w:rPr>
                <w:rFonts w:ascii="微软雅黑" w:hAnsi="微软雅黑" w:eastAsia="微软雅黑"/>
                <w:szCs w:val="21"/>
              </w:rPr>
            </w:pPr>
            <w:r>
              <w:rPr>
                <w:rFonts w:ascii="微软雅黑" w:hAnsi="微软雅黑" w:eastAsia="微软雅黑"/>
                <w:szCs w:val="21"/>
              </w:rPr>
              <w:t>字符串</w:t>
            </w:r>
          </w:p>
        </w:tc>
        <w:tc>
          <w:tcPr>
            <w:tcW w:w="1134" w:type="dxa"/>
            <w:shd w:val="clear" w:color="auto" w:fill="auto"/>
            <w:noWrap/>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19</w:t>
            </w:r>
          </w:p>
        </w:tc>
        <w:tc>
          <w:tcPr>
            <w:tcW w:w="2510"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yyyy-MM-dd 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3" w:hRule="atLeast"/>
          <w:jc w:val="center"/>
        </w:trPr>
        <w:tc>
          <w:tcPr>
            <w:tcW w:w="180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jssj</w:t>
            </w:r>
          </w:p>
        </w:tc>
        <w:tc>
          <w:tcPr>
            <w:tcW w:w="3025" w:type="dxa"/>
            <w:shd w:val="clear" w:color="auto" w:fill="auto"/>
            <w:vAlign w:val="center"/>
          </w:tcPr>
          <w:p>
            <w:pPr>
              <w:snapToGrid w:val="0"/>
              <w:spacing w:before="62" w:beforeLines="20"/>
              <w:rPr>
                <w:rFonts w:ascii="微软雅黑" w:hAnsi="微软雅黑" w:eastAsia="微软雅黑"/>
                <w:szCs w:val="21"/>
              </w:rPr>
            </w:pPr>
            <w:r>
              <w:rPr>
                <w:rFonts w:hint="eastAsia" w:ascii="微软雅黑" w:hAnsi="微软雅黑" w:eastAsia="微软雅黑" w:cs="宋体"/>
                <w:kern w:val="0"/>
                <w:szCs w:val="21"/>
              </w:rPr>
              <w:t>检测</w:t>
            </w:r>
            <w:r>
              <w:rPr>
                <w:rFonts w:hint="eastAsia" w:ascii="微软雅黑" w:hAnsi="微软雅黑" w:eastAsia="微软雅黑"/>
                <w:szCs w:val="21"/>
              </w:rPr>
              <w:t>结束时间</w:t>
            </w:r>
          </w:p>
        </w:tc>
        <w:tc>
          <w:tcPr>
            <w:tcW w:w="1085" w:type="dxa"/>
            <w:shd w:val="clear" w:color="auto" w:fill="auto"/>
            <w:noWrap/>
            <w:vAlign w:val="center"/>
          </w:tcPr>
          <w:p>
            <w:pPr>
              <w:snapToGrid w:val="0"/>
              <w:spacing w:before="62" w:beforeLines="20"/>
              <w:rPr>
                <w:rFonts w:ascii="微软雅黑" w:hAnsi="微软雅黑" w:eastAsia="微软雅黑"/>
                <w:szCs w:val="21"/>
              </w:rPr>
            </w:pPr>
            <w:r>
              <w:rPr>
                <w:rFonts w:ascii="微软雅黑" w:hAnsi="微软雅黑" w:eastAsia="微软雅黑"/>
                <w:szCs w:val="21"/>
              </w:rPr>
              <w:t>字符串</w:t>
            </w:r>
          </w:p>
        </w:tc>
        <w:tc>
          <w:tcPr>
            <w:tcW w:w="1134" w:type="dxa"/>
            <w:shd w:val="clear" w:color="auto" w:fill="auto"/>
            <w:noWrap/>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19</w:t>
            </w:r>
          </w:p>
        </w:tc>
        <w:tc>
          <w:tcPr>
            <w:tcW w:w="2510"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yyyy-MM-dd 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3" w:hRule="atLeast"/>
          <w:jc w:val="center"/>
        </w:trPr>
        <w:tc>
          <w:tcPr>
            <w:tcW w:w="9559"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szCs w:val="21"/>
              </w:rPr>
              <w:t>调用时机：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3" w:hRule="atLeast"/>
          <w:jc w:val="center"/>
        </w:trPr>
        <w:tc>
          <w:tcPr>
            <w:tcW w:w="9559"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检测顺利结束后立即上传</w:t>
            </w:r>
          </w:p>
        </w:tc>
      </w:tr>
    </w:tbl>
    <w:p>
      <w:pPr>
        <w:pStyle w:val="4"/>
        <w:rPr>
          <w:rFonts w:ascii="微软雅黑" w:hAnsi="微软雅黑"/>
        </w:rPr>
      </w:pPr>
      <w:bookmarkStart w:id="165" w:name="_Toc22027554"/>
      <w:bookmarkStart w:id="166" w:name="_Toc319936166"/>
      <w:bookmarkStart w:id="167" w:name="_Toc313959999"/>
      <w:bookmarkStart w:id="168" w:name="OLE_LINK323"/>
      <w:bookmarkStart w:id="169" w:name="OLE_LINK322"/>
      <w:bookmarkStart w:id="170" w:name="_Toc214858478"/>
      <w:r>
        <w:rPr>
          <w:rFonts w:hint="eastAsia" w:ascii="微软雅黑" w:hAnsi="微软雅黑"/>
        </w:rPr>
        <w:t>上传加载减速法检测过程数据接口</w:t>
      </w:r>
      <w:bookmarkEnd w:id="165"/>
      <w:bookmarkEnd w:id="166"/>
      <w:bookmarkEnd w:id="167"/>
    </w:p>
    <w:bookmarkEnd w:id="168"/>
    <w:bookmarkEnd w:id="169"/>
    <w:tbl>
      <w:tblPr>
        <w:tblStyle w:val="20"/>
        <w:tblW w:w="9629" w:type="dxa"/>
        <w:tblInd w:w="-176" w:type="dxa"/>
        <w:tblLayout w:type="fixed"/>
        <w:tblCellMar>
          <w:top w:w="0" w:type="dxa"/>
          <w:left w:w="108" w:type="dxa"/>
          <w:bottom w:w="0" w:type="dxa"/>
          <w:right w:w="108" w:type="dxa"/>
        </w:tblCellMar>
      </w:tblPr>
      <w:tblGrid>
        <w:gridCol w:w="2166"/>
        <w:gridCol w:w="2948"/>
        <w:gridCol w:w="945"/>
        <w:gridCol w:w="735"/>
        <w:gridCol w:w="2835"/>
      </w:tblGrid>
      <w:tr>
        <w:tblPrEx>
          <w:tblCellMar>
            <w:top w:w="0" w:type="dxa"/>
            <w:left w:w="108" w:type="dxa"/>
            <w:bottom w:w="0" w:type="dxa"/>
            <w:right w:w="108" w:type="dxa"/>
          </w:tblCellMar>
        </w:tblPrEx>
        <w:trPr>
          <w:trHeight w:val="144" w:hRule="atLeast"/>
        </w:trPr>
        <w:tc>
          <w:tcPr>
            <w:tcW w:w="9629" w:type="dxa"/>
            <w:gridSpan w:val="5"/>
            <w:tcBorders>
              <w:top w:val="single" w:color="auto" w:sz="8" w:space="0"/>
              <w:left w:val="single" w:color="auto" w:sz="8" w:space="0"/>
              <w:bottom w:val="single" w:color="auto" w:sz="8" w:space="0"/>
              <w:right w:val="single" w:color="000000" w:sz="8" w:space="0"/>
            </w:tcBorders>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b/>
                <w:szCs w:val="21"/>
              </w:rPr>
              <w:t>方法名：</w:t>
            </w:r>
            <w:r>
              <w:rPr>
                <w:rFonts w:hint="eastAsia" w:ascii="微软雅黑" w:hAnsi="微软雅黑" w:eastAsia="微软雅黑" w:cs="Courier New"/>
                <w:kern w:val="0"/>
                <w:sz w:val="20"/>
                <w:szCs w:val="20"/>
              </w:rPr>
              <w:t>jzjsGcsj</w:t>
            </w:r>
          </w:p>
        </w:tc>
      </w:tr>
      <w:tr>
        <w:tblPrEx>
          <w:tblCellMar>
            <w:top w:w="0" w:type="dxa"/>
            <w:left w:w="108" w:type="dxa"/>
            <w:bottom w:w="0" w:type="dxa"/>
            <w:right w:w="108" w:type="dxa"/>
          </w:tblCellMar>
        </w:tblPrEx>
        <w:trPr>
          <w:trHeight w:val="144" w:hRule="atLeast"/>
        </w:trPr>
        <w:tc>
          <w:tcPr>
            <w:tcW w:w="9629" w:type="dxa"/>
            <w:gridSpan w:val="5"/>
            <w:tcBorders>
              <w:top w:val="single" w:color="auto" w:sz="8" w:space="0"/>
              <w:left w:val="single" w:color="auto" w:sz="8" w:space="0"/>
              <w:bottom w:val="single" w:color="auto" w:sz="8" w:space="0"/>
              <w:right w:val="single" w:color="000000" w:sz="8" w:space="0"/>
            </w:tcBorders>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用途：</w:t>
            </w:r>
            <w:r>
              <w:rPr>
                <w:rFonts w:hint="eastAsia" w:ascii="微软雅黑" w:hAnsi="微软雅黑" w:eastAsia="微软雅黑" w:cs="宋体"/>
                <w:kern w:val="0"/>
                <w:szCs w:val="21"/>
              </w:rPr>
              <w:t>该接口接收加载减速法的日常运行日志</w:t>
            </w:r>
          </w:p>
        </w:tc>
      </w:tr>
      <w:tr>
        <w:tblPrEx>
          <w:tblCellMar>
            <w:top w:w="0" w:type="dxa"/>
            <w:left w:w="108" w:type="dxa"/>
            <w:bottom w:w="0" w:type="dxa"/>
            <w:right w:w="108" w:type="dxa"/>
          </w:tblCellMar>
        </w:tblPrEx>
        <w:trPr>
          <w:trHeight w:val="275" w:hRule="atLeast"/>
        </w:trPr>
        <w:tc>
          <w:tcPr>
            <w:tcW w:w="9629" w:type="dxa"/>
            <w:gridSpan w:val="5"/>
            <w:tcBorders>
              <w:top w:val="single" w:color="auto" w:sz="8" w:space="0"/>
              <w:left w:val="single" w:color="auto" w:sz="8" w:space="0"/>
              <w:right w:val="single" w:color="000000" w:sz="8" w:space="0"/>
            </w:tcBorders>
            <w:shd w:val="clear" w:color="auto" w:fill="auto"/>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返回值：</w:t>
            </w:r>
            <w:r>
              <w:rPr>
                <w:rFonts w:hint="eastAsia" w:ascii="微软雅黑" w:hAnsi="微软雅黑" w:eastAsia="微软雅黑" w:cs="宋体"/>
                <w:kern w:val="0"/>
                <w:szCs w:val="21"/>
              </w:rPr>
              <w:t>xml字符串 (&lt;root&gt;&lt;result&gt;&lt;/result&gt;&lt;info&gt;&lt;/info&gt;&lt;/root&gt;)成功则result为1，否则为0，成功时info为空，否则是失败的信息。</w:t>
            </w:r>
          </w:p>
        </w:tc>
      </w:tr>
      <w:tr>
        <w:tblPrEx>
          <w:tblCellMar>
            <w:top w:w="0" w:type="dxa"/>
            <w:left w:w="108" w:type="dxa"/>
            <w:bottom w:w="0" w:type="dxa"/>
            <w:right w:w="108" w:type="dxa"/>
          </w:tblCellMar>
        </w:tblPrEx>
        <w:trPr>
          <w:trHeight w:val="265" w:hRule="atLeast"/>
        </w:trPr>
        <w:tc>
          <w:tcPr>
            <w:tcW w:w="9629" w:type="dxa"/>
            <w:gridSpan w:val="5"/>
            <w:tcBorders>
              <w:top w:val="single" w:color="auto" w:sz="8" w:space="0"/>
              <w:left w:val="single" w:color="auto" w:sz="8" w:space="0"/>
              <w:bottom w:val="single" w:color="auto" w:sz="8" w:space="0"/>
              <w:right w:val="single" w:color="000000" w:sz="8" w:space="0"/>
            </w:tcBorders>
            <w:shd w:val="clear" w:color="auto" w:fill="auto"/>
            <w:vAlign w:val="center"/>
          </w:tcPr>
          <w:p>
            <w:pPr>
              <w:widowControl/>
              <w:snapToGrid w:val="0"/>
              <w:spacing w:before="62" w:beforeLines="20"/>
              <w:rPr>
                <w:rFonts w:ascii="微软雅黑" w:hAnsi="微软雅黑" w:eastAsia="微软雅黑" w:cs="宋体"/>
                <w:b/>
                <w:kern w:val="0"/>
                <w:szCs w:val="21"/>
              </w:rPr>
            </w:pPr>
            <w:r>
              <w:rPr>
                <w:rFonts w:hint="eastAsia" w:ascii="微软雅黑" w:hAnsi="微软雅黑" w:eastAsia="微软雅黑" w:cs="宋体"/>
                <w:b/>
                <w:kern w:val="0"/>
                <w:szCs w:val="21"/>
              </w:rPr>
              <w:t>参数：</w:t>
            </w:r>
          </w:p>
        </w:tc>
      </w:tr>
      <w:tr>
        <w:tblPrEx>
          <w:tblCellMar>
            <w:top w:w="0" w:type="dxa"/>
            <w:left w:w="108" w:type="dxa"/>
            <w:bottom w:w="0" w:type="dxa"/>
            <w:right w:w="108" w:type="dxa"/>
          </w:tblCellMar>
        </w:tblPrEx>
        <w:trPr>
          <w:trHeight w:val="382"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数据精度</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参数说明</w:t>
            </w:r>
          </w:p>
        </w:tc>
      </w:tr>
      <w:tr>
        <w:tblPrEx>
          <w:tblCellMar>
            <w:top w:w="0" w:type="dxa"/>
            <w:left w:w="108" w:type="dxa"/>
            <w:bottom w:w="0" w:type="dxa"/>
            <w:right w:w="108" w:type="dxa"/>
          </w:tblCellMar>
        </w:tblPrEx>
        <w:trPr>
          <w:trHeight w:val="221"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lsh</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检验流水号</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50</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必需，业务信息保存后返回</w:t>
            </w:r>
          </w:p>
        </w:tc>
      </w:tr>
      <w:tr>
        <w:tblPrEx>
          <w:tblCellMar>
            <w:top w:w="0" w:type="dxa"/>
            <w:left w:w="108" w:type="dxa"/>
            <w:bottom w:w="0" w:type="dxa"/>
            <w:right w:w="108" w:type="dxa"/>
          </w:tblCellMar>
        </w:tblPrEx>
        <w:trPr>
          <w:trHeight w:val="221"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2948" w:type="dxa"/>
            <w:tcBorders>
              <w:top w:val="nil"/>
              <w:left w:val="nil"/>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访问令牌</w:t>
            </w:r>
          </w:p>
        </w:tc>
        <w:tc>
          <w:tcPr>
            <w:tcW w:w="945"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735"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835"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根据检测线编号调用获取</w:t>
            </w:r>
          </w:p>
        </w:tc>
      </w:tr>
      <w:tr>
        <w:tblPrEx>
          <w:tblCellMar>
            <w:top w:w="0" w:type="dxa"/>
            <w:left w:w="108" w:type="dxa"/>
            <w:bottom w:w="0" w:type="dxa"/>
            <w:right w:w="108" w:type="dxa"/>
          </w:tblCellMar>
        </w:tblPrEx>
        <w:trPr>
          <w:trHeight w:val="183"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qssx</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全程时序</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14</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YYYYMMDDHHMMSS</w:t>
            </w:r>
          </w:p>
        </w:tc>
      </w:tr>
      <w:tr>
        <w:tblPrEx>
          <w:tblCellMar>
            <w:top w:w="0" w:type="dxa"/>
            <w:left w:w="108" w:type="dxa"/>
            <w:bottom w:w="0" w:type="dxa"/>
            <w:right w:w="108" w:type="dxa"/>
          </w:tblCellMar>
        </w:tblPrEx>
        <w:trPr>
          <w:trHeight w:val="183"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gklx</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工况类型</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1</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0-功率扫描中、1-恢复到100%VelMaxHP过程、2-</w:t>
            </w:r>
            <w:bookmarkStart w:id="171" w:name="OLE_LINK61"/>
            <w:bookmarkStart w:id="172" w:name="OLE_LINK60"/>
            <w:r>
              <w:rPr>
                <w:rFonts w:hint="eastAsia" w:ascii="微软雅黑" w:hAnsi="微软雅黑" w:eastAsia="微软雅黑" w:cs="宋体"/>
                <w:kern w:val="0"/>
                <w:szCs w:val="21"/>
              </w:rPr>
              <w:t>100%VelMaxHP点检验过程</w:t>
            </w:r>
            <w:bookmarkEnd w:id="171"/>
            <w:bookmarkEnd w:id="172"/>
            <w:r>
              <w:rPr>
                <w:rFonts w:hint="eastAsia" w:ascii="微软雅黑" w:hAnsi="微软雅黑" w:eastAsia="微软雅黑" w:cs="宋体"/>
                <w:kern w:val="0"/>
                <w:szCs w:val="21"/>
              </w:rPr>
              <w:t>、3-90%VelMaxHP点检验过程、4-80%VelMaxHP点检验过程</w:t>
            </w:r>
          </w:p>
        </w:tc>
      </w:tr>
      <w:tr>
        <w:tblPrEx>
          <w:tblCellMar>
            <w:top w:w="0" w:type="dxa"/>
            <w:left w:w="108" w:type="dxa"/>
            <w:bottom w:w="0" w:type="dxa"/>
            <w:right w:w="108" w:type="dxa"/>
          </w:tblCellMar>
        </w:tblPrEx>
        <w:trPr>
          <w:trHeight w:val="183"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jcsxh</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检测顺序号</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3</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p>
        </w:tc>
      </w:tr>
      <w:tr>
        <w:tblPrEx>
          <w:tblCellMar>
            <w:top w:w="0" w:type="dxa"/>
            <w:left w:w="108" w:type="dxa"/>
            <w:bottom w:w="0" w:type="dxa"/>
            <w:right w:w="108" w:type="dxa"/>
          </w:tblCellMar>
        </w:tblPrEx>
        <w:trPr>
          <w:trHeight w:val="183"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g</w:t>
            </w:r>
            <w:r>
              <w:rPr>
                <w:rFonts w:ascii="微软雅黑" w:hAnsi="微软雅黑" w:eastAsia="微软雅黑" w:cs="Arial"/>
                <w:kern w:val="0"/>
                <w:szCs w:val="21"/>
              </w:rPr>
              <w:t>xsxs</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光吸收系数每秒数据</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ascii="微软雅黑" w:hAnsi="微软雅黑" w:eastAsia="微软雅黑" w:cs="宋体"/>
                <w:kern w:val="0"/>
                <w:szCs w:val="21"/>
              </w:rPr>
              <w:t>K</w:t>
            </w:r>
            <w:r>
              <w:rPr>
                <w:rFonts w:hint="eastAsia" w:ascii="微软雅黑" w:hAnsi="微软雅黑" w:eastAsia="微软雅黑" w:cs="宋体"/>
                <w:kern w:val="0"/>
                <w:szCs w:val="21"/>
              </w:rPr>
              <w:t>/m-1</w:t>
            </w:r>
          </w:p>
        </w:tc>
      </w:tr>
      <w:tr>
        <w:tblPrEx>
          <w:tblCellMar>
            <w:top w:w="0" w:type="dxa"/>
            <w:left w:w="108" w:type="dxa"/>
            <w:bottom w:w="0" w:type="dxa"/>
            <w:right w:w="108" w:type="dxa"/>
          </w:tblCellMar>
        </w:tblPrEx>
        <w:trPr>
          <w:trHeight w:val="183"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ydz</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不透光度</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w:t>
            </w:r>
            <w:r>
              <w:rPr>
                <w:rFonts w:ascii="微软雅黑" w:hAnsi="微软雅黑" w:eastAsia="微软雅黑" w:cs="宋体"/>
                <w:kern w:val="0"/>
                <w:szCs w:val="21"/>
              </w:rPr>
              <w:t>2</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m-1</w:t>
            </w:r>
          </w:p>
        </w:tc>
      </w:tr>
      <w:tr>
        <w:tblPrEx>
          <w:tblCellMar>
            <w:top w:w="0" w:type="dxa"/>
            <w:left w:w="108" w:type="dxa"/>
            <w:bottom w:w="0" w:type="dxa"/>
            <w:right w:w="108" w:type="dxa"/>
          </w:tblCellMar>
        </w:tblPrEx>
        <w:trPr>
          <w:trHeight w:val="183"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sscs</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实时车速每秒数据</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km/h</w:t>
            </w:r>
          </w:p>
        </w:tc>
      </w:tr>
      <w:tr>
        <w:tblPrEx>
          <w:tblCellMar>
            <w:top w:w="0" w:type="dxa"/>
            <w:left w:w="108" w:type="dxa"/>
            <w:bottom w:w="0" w:type="dxa"/>
            <w:right w:w="108" w:type="dxa"/>
          </w:tblCellMar>
        </w:tblPrEx>
        <w:trPr>
          <w:trHeight w:val="238"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fdjzs</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发动机转速每秒数据</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r/min</w:t>
            </w:r>
          </w:p>
        </w:tc>
      </w:tr>
      <w:tr>
        <w:tblPrEx>
          <w:tblCellMar>
            <w:top w:w="0" w:type="dxa"/>
            <w:left w:w="108" w:type="dxa"/>
            <w:bottom w:w="0" w:type="dxa"/>
            <w:right w:w="108" w:type="dxa"/>
          </w:tblCellMar>
        </w:tblPrEx>
        <w:trPr>
          <w:trHeight w:val="238"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nl</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测功机扭力</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w:t>
            </w:r>
            <w:r>
              <w:rPr>
                <w:rFonts w:ascii="微软雅黑" w:hAnsi="微软雅黑" w:eastAsia="微软雅黑" w:cs="宋体"/>
                <w:kern w:val="0"/>
                <w:szCs w:val="21"/>
              </w:rPr>
              <w:t>1</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单位：N</w:t>
            </w:r>
          </w:p>
        </w:tc>
      </w:tr>
      <w:tr>
        <w:tblPrEx>
          <w:tblCellMar>
            <w:top w:w="0" w:type="dxa"/>
            <w:left w:w="108" w:type="dxa"/>
            <w:bottom w:w="0" w:type="dxa"/>
            <w:right w:w="108" w:type="dxa"/>
          </w:tblCellMar>
        </w:tblPrEx>
        <w:trPr>
          <w:trHeight w:val="290"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nj</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扭距</w:t>
            </w:r>
          </w:p>
        </w:tc>
        <w:tc>
          <w:tcPr>
            <w:tcW w:w="945"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8.4</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r>
              <w:rPr>
                <w:rFonts w:ascii="微软雅黑" w:hAnsi="微软雅黑" w:eastAsia="微软雅黑" w:cs="Arial"/>
                <w:kern w:val="0"/>
                <w:szCs w:val="21"/>
              </w:rPr>
              <w:t>：</w:t>
            </w:r>
            <w:r>
              <w:rPr>
                <w:rFonts w:hint="eastAsia" w:ascii="微软雅黑" w:hAnsi="微软雅黑" w:eastAsia="微软雅黑" w:cs="Arial"/>
                <w:kern w:val="0"/>
                <w:szCs w:val="21"/>
              </w:rPr>
              <w:t>N</w:t>
            </w:r>
            <w:r>
              <w:rPr>
                <w:rFonts w:ascii="微软雅黑" w:hAnsi="微软雅黑" w:eastAsia="微软雅黑" w:cs="Arial"/>
                <w:kern w:val="0"/>
                <w:szCs w:val="21"/>
              </w:rPr>
              <w:t>m</w:t>
            </w:r>
          </w:p>
        </w:tc>
      </w:tr>
      <w:tr>
        <w:tblPrEx>
          <w:tblCellMar>
            <w:top w:w="0" w:type="dxa"/>
            <w:left w:w="108" w:type="dxa"/>
            <w:bottom w:w="0" w:type="dxa"/>
            <w:right w:w="108" w:type="dxa"/>
          </w:tblCellMar>
        </w:tblPrEx>
        <w:trPr>
          <w:trHeight w:val="290"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w:t>
            </w:r>
            <w:r>
              <w:rPr>
                <w:rFonts w:hint="eastAsia" w:ascii="微软雅黑" w:hAnsi="微软雅黑" w:eastAsia="微软雅黑" w:cs="Arial"/>
                <w:kern w:val="0"/>
                <w:szCs w:val="21"/>
              </w:rPr>
              <w:t>cg</w:t>
            </w:r>
            <w:r>
              <w:rPr>
                <w:rFonts w:ascii="微软雅黑" w:hAnsi="微软雅黑" w:eastAsia="微软雅黑" w:cs="Arial"/>
                <w:kern w:val="0"/>
                <w:szCs w:val="21"/>
              </w:rPr>
              <w:t>l</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left="-67" w:leftChars="-32" w:right="-107" w:rightChars="-51"/>
              <w:rPr>
                <w:rFonts w:ascii="微软雅黑" w:hAnsi="微软雅黑" w:eastAsia="微软雅黑" w:cs="Arial"/>
                <w:kern w:val="0"/>
                <w:szCs w:val="21"/>
              </w:rPr>
            </w:pPr>
            <w:r>
              <w:rPr>
                <w:rFonts w:hint="eastAsia" w:ascii="微软雅黑" w:hAnsi="微软雅黑" w:eastAsia="微软雅黑" w:cs="Arial"/>
                <w:kern w:val="0"/>
                <w:szCs w:val="21"/>
              </w:rPr>
              <w:t>测功机负荷（实测功率）</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8,2</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单位：kw</w:t>
            </w:r>
          </w:p>
        </w:tc>
      </w:tr>
      <w:tr>
        <w:tblPrEx>
          <w:tblCellMar>
            <w:top w:w="0" w:type="dxa"/>
            <w:left w:w="108" w:type="dxa"/>
            <w:bottom w:w="0" w:type="dxa"/>
            <w:right w:w="108" w:type="dxa"/>
          </w:tblCellMar>
        </w:tblPrEx>
        <w:trPr>
          <w:trHeight w:val="290"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glxzxs</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功率修正系数</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宋体"/>
                <w:kern w:val="0"/>
                <w:szCs w:val="21"/>
              </w:rPr>
            </w:pPr>
          </w:p>
        </w:tc>
      </w:tr>
      <w:tr>
        <w:tblPrEx>
          <w:tblCellMar>
            <w:top w:w="0" w:type="dxa"/>
            <w:left w:w="108" w:type="dxa"/>
            <w:bottom w:w="0" w:type="dxa"/>
            <w:right w:w="108" w:type="dxa"/>
          </w:tblCellMar>
        </w:tblPrEx>
        <w:trPr>
          <w:trHeight w:val="290"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xzhgl</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right="-107" w:rightChars="-51"/>
              <w:rPr>
                <w:rFonts w:ascii="微软雅黑" w:hAnsi="微软雅黑" w:eastAsia="微软雅黑" w:cs="Arial"/>
                <w:kern w:val="0"/>
                <w:szCs w:val="21"/>
              </w:rPr>
            </w:pPr>
            <w:bookmarkStart w:id="173" w:name="OLE_LINK135"/>
            <w:bookmarkStart w:id="174" w:name="OLE_LINK167"/>
            <w:r>
              <w:rPr>
                <w:rFonts w:hint="eastAsia" w:ascii="微软雅黑" w:hAnsi="微软雅黑" w:eastAsia="微软雅黑" w:cs="Arial"/>
                <w:kern w:val="0"/>
                <w:szCs w:val="21"/>
              </w:rPr>
              <w:t>修正后功率</w:t>
            </w:r>
            <w:bookmarkEnd w:id="173"/>
            <w:bookmarkEnd w:id="174"/>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8,2</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单位：kw</w:t>
            </w:r>
          </w:p>
        </w:tc>
      </w:tr>
      <w:tr>
        <w:tblPrEx>
          <w:tblCellMar>
            <w:top w:w="0" w:type="dxa"/>
            <w:left w:w="108" w:type="dxa"/>
            <w:bottom w:w="0" w:type="dxa"/>
            <w:right w:w="108" w:type="dxa"/>
          </w:tblCellMar>
        </w:tblPrEx>
        <w:trPr>
          <w:trHeight w:val="290"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n</w:t>
            </w:r>
            <w:r>
              <w:rPr>
                <w:rFonts w:ascii="微软雅黑" w:hAnsi="微软雅黑" w:eastAsia="微软雅黑" w:cs="Arial"/>
                <w:kern w:val="0"/>
                <w:szCs w:val="21"/>
              </w:rPr>
              <w:t>ox</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right="-107" w:rightChars="-51"/>
              <w:rPr>
                <w:rFonts w:ascii="微软雅黑" w:hAnsi="微软雅黑" w:eastAsia="微软雅黑" w:cs="Arial"/>
                <w:kern w:val="0"/>
                <w:szCs w:val="21"/>
              </w:rPr>
            </w:pPr>
            <w:r>
              <w:rPr>
                <w:rFonts w:hint="eastAsia" w:ascii="微软雅黑" w:hAnsi="微软雅黑" w:eastAsia="微软雅黑" w:cs="Arial"/>
                <w:kern w:val="0"/>
                <w:szCs w:val="21"/>
              </w:rPr>
              <w:t>逐秒氮氧化物浓度</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w:t>
            </w:r>
            <w:r>
              <w:rPr>
                <w:rFonts w:ascii="微软雅黑" w:hAnsi="微软雅黑" w:eastAsia="微软雅黑" w:cs="Arial"/>
                <w:kern w:val="0"/>
                <w:szCs w:val="21"/>
              </w:rPr>
              <w:t>,4</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单位：1</w:t>
            </w:r>
            <w:r>
              <w:rPr>
                <w:rFonts w:ascii="微软雅黑" w:hAnsi="微软雅黑" w:eastAsia="微软雅黑" w:cs="Arial"/>
                <w:kern w:val="0"/>
                <w:szCs w:val="21"/>
              </w:rPr>
              <w:t>0</w:t>
            </w:r>
            <w:r>
              <w:rPr>
                <w:rFonts w:hint="eastAsia" w:ascii="微软雅黑" w:hAnsi="微软雅黑" w:eastAsia="微软雅黑" w:cs="Arial"/>
                <w:kern w:val="0"/>
                <w:szCs w:val="21"/>
              </w:rPr>
              <w:t>-</w:t>
            </w:r>
            <w:r>
              <w:rPr>
                <w:rFonts w:ascii="微软雅黑" w:hAnsi="微软雅黑" w:eastAsia="微软雅黑" w:cs="Arial"/>
                <w:kern w:val="0"/>
                <w:szCs w:val="21"/>
              </w:rPr>
              <w:t>6</w:t>
            </w:r>
          </w:p>
        </w:tc>
      </w:tr>
      <w:tr>
        <w:tblPrEx>
          <w:tblCellMar>
            <w:top w:w="0" w:type="dxa"/>
            <w:left w:w="108" w:type="dxa"/>
            <w:bottom w:w="0" w:type="dxa"/>
            <w:right w:w="108" w:type="dxa"/>
          </w:tblCellMar>
        </w:tblPrEx>
        <w:trPr>
          <w:trHeight w:val="290"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co</w:t>
            </w:r>
            <w:r>
              <w:rPr>
                <w:rFonts w:ascii="微软雅黑" w:hAnsi="微软雅黑" w:eastAsia="微软雅黑" w:cs="Arial"/>
                <w:kern w:val="0"/>
                <w:szCs w:val="21"/>
              </w:rPr>
              <w:t>2</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right="-107" w:rightChars="-51"/>
              <w:rPr>
                <w:rFonts w:ascii="微软雅黑" w:hAnsi="微软雅黑" w:eastAsia="微软雅黑" w:cs="Arial"/>
                <w:kern w:val="0"/>
                <w:szCs w:val="21"/>
              </w:rPr>
            </w:pPr>
            <w:r>
              <w:rPr>
                <w:rFonts w:hint="eastAsia" w:ascii="微软雅黑" w:hAnsi="微软雅黑" w:eastAsia="微软雅黑" w:cs="Arial"/>
                <w:kern w:val="0"/>
                <w:szCs w:val="21"/>
              </w:rPr>
              <w:t>逐秒C</w:t>
            </w:r>
            <w:r>
              <w:rPr>
                <w:rFonts w:ascii="微软雅黑" w:hAnsi="微软雅黑" w:eastAsia="微软雅黑" w:cs="Arial"/>
                <w:kern w:val="0"/>
                <w:szCs w:val="21"/>
              </w:rPr>
              <w:t>O2</w:t>
            </w:r>
            <w:r>
              <w:rPr>
                <w:rFonts w:hint="eastAsia" w:ascii="微软雅黑" w:hAnsi="微软雅黑" w:eastAsia="微软雅黑" w:cs="Arial"/>
                <w:kern w:val="0"/>
                <w:szCs w:val="21"/>
              </w:rPr>
              <w:t>浓度</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8</w:t>
            </w:r>
            <w:r>
              <w:rPr>
                <w:rFonts w:ascii="微软雅黑" w:hAnsi="微软雅黑" w:eastAsia="微软雅黑" w:cs="Arial"/>
                <w:kern w:val="0"/>
                <w:szCs w:val="21"/>
              </w:rPr>
              <w:t>,4</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单位：%</w:t>
            </w:r>
          </w:p>
        </w:tc>
      </w:tr>
      <w:tr>
        <w:tblPrEx>
          <w:tblCellMar>
            <w:top w:w="0" w:type="dxa"/>
            <w:left w:w="108" w:type="dxa"/>
            <w:bottom w:w="0" w:type="dxa"/>
            <w:right w:w="108" w:type="dxa"/>
          </w:tblCellMar>
        </w:tblPrEx>
        <w:trPr>
          <w:trHeight w:val="290"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wd</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right="-107" w:rightChars="-51"/>
              <w:rPr>
                <w:rFonts w:ascii="微软雅黑" w:hAnsi="微软雅黑" w:eastAsia="微软雅黑" w:cs="Arial"/>
                <w:kern w:val="0"/>
                <w:szCs w:val="21"/>
              </w:rPr>
            </w:pPr>
            <w:r>
              <w:rPr>
                <w:rFonts w:hint="eastAsia" w:ascii="微软雅黑" w:hAnsi="微软雅黑" w:eastAsia="微软雅黑" w:cs="宋体"/>
                <w:kern w:val="0"/>
                <w:szCs w:val="21"/>
              </w:rPr>
              <w:t>环境温度每秒数据</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8,1</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单位：</w:t>
            </w:r>
            <w:r>
              <w:rPr>
                <w:rFonts w:hint="eastAsia" w:ascii="微软雅黑" w:hAnsi="微软雅黑" w:eastAsia="微软雅黑"/>
                <w:szCs w:val="21"/>
              </w:rPr>
              <w:t>℃</w:t>
            </w:r>
          </w:p>
        </w:tc>
      </w:tr>
      <w:tr>
        <w:tblPrEx>
          <w:tblCellMar>
            <w:top w:w="0" w:type="dxa"/>
            <w:left w:w="108" w:type="dxa"/>
            <w:bottom w:w="0" w:type="dxa"/>
            <w:right w:w="108" w:type="dxa"/>
          </w:tblCellMar>
        </w:tblPrEx>
        <w:trPr>
          <w:trHeight w:val="290"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sd</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right="-107" w:rightChars="-51"/>
              <w:rPr>
                <w:rFonts w:ascii="微软雅黑" w:hAnsi="微软雅黑" w:eastAsia="微软雅黑" w:cs="Arial"/>
                <w:kern w:val="0"/>
                <w:szCs w:val="21"/>
              </w:rPr>
            </w:pPr>
            <w:r>
              <w:rPr>
                <w:rFonts w:hint="eastAsia" w:ascii="微软雅黑" w:hAnsi="微软雅黑" w:eastAsia="微软雅黑" w:cs="宋体"/>
                <w:kern w:val="0"/>
                <w:szCs w:val="21"/>
              </w:rPr>
              <w:t>环境相对湿度每秒数据</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8,4</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w:t>
            </w:r>
          </w:p>
        </w:tc>
      </w:tr>
      <w:tr>
        <w:tblPrEx>
          <w:tblCellMar>
            <w:top w:w="0" w:type="dxa"/>
            <w:left w:w="108" w:type="dxa"/>
            <w:bottom w:w="0" w:type="dxa"/>
            <w:right w:w="108" w:type="dxa"/>
          </w:tblCellMar>
        </w:tblPrEx>
        <w:trPr>
          <w:trHeight w:val="290" w:hRule="atLeast"/>
        </w:trPr>
        <w:tc>
          <w:tcPr>
            <w:tcW w:w="2166" w:type="dxa"/>
            <w:tcBorders>
              <w:top w:val="nil"/>
              <w:left w:val="single" w:color="auto" w:sz="8" w:space="0"/>
              <w:bottom w:val="single" w:color="auto" w:sz="8" w:space="0"/>
              <w:right w:val="single" w:color="auto" w:sz="8" w:space="0"/>
            </w:tcBorders>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dqy</w:t>
            </w:r>
          </w:p>
        </w:tc>
        <w:tc>
          <w:tcPr>
            <w:tcW w:w="2948" w:type="dxa"/>
            <w:tcBorders>
              <w:top w:val="nil"/>
              <w:left w:val="nil"/>
              <w:bottom w:val="single" w:color="auto" w:sz="8" w:space="0"/>
              <w:right w:val="single" w:color="auto" w:sz="8" w:space="0"/>
            </w:tcBorders>
            <w:shd w:val="clear" w:color="auto" w:fill="auto"/>
            <w:vAlign w:val="center"/>
          </w:tcPr>
          <w:p>
            <w:pPr>
              <w:widowControl/>
              <w:snapToGrid w:val="0"/>
              <w:spacing w:before="62" w:beforeLines="20"/>
              <w:ind w:right="-107" w:rightChars="-51"/>
              <w:rPr>
                <w:rFonts w:ascii="微软雅黑" w:hAnsi="微软雅黑" w:eastAsia="微软雅黑" w:cs="Arial"/>
                <w:kern w:val="0"/>
                <w:szCs w:val="21"/>
              </w:rPr>
            </w:pPr>
            <w:r>
              <w:rPr>
                <w:rFonts w:hint="eastAsia" w:ascii="微软雅黑" w:hAnsi="微软雅黑" w:eastAsia="微软雅黑" w:cs="宋体"/>
                <w:kern w:val="0"/>
                <w:szCs w:val="21"/>
              </w:rPr>
              <w:t>环境大气压力每秒数据</w:t>
            </w:r>
          </w:p>
        </w:tc>
        <w:tc>
          <w:tcPr>
            <w:tcW w:w="94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数字</w:t>
            </w:r>
          </w:p>
        </w:tc>
        <w:tc>
          <w:tcPr>
            <w:tcW w:w="7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8,1</w:t>
            </w:r>
          </w:p>
        </w:tc>
        <w:tc>
          <w:tcPr>
            <w:tcW w:w="2835" w:type="dxa"/>
            <w:tcBorders>
              <w:top w:val="nil"/>
              <w:left w:val="nil"/>
              <w:bottom w:val="single" w:color="auto" w:sz="8" w:space="0"/>
              <w:right w:val="single" w:color="auto" w:sz="8" w:space="0"/>
            </w:tcBorders>
            <w:shd w:val="clear" w:color="auto" w:fill="auto"/>
            <w:noWrap/>
            <w:vAlign w:val="center"/>
          </w:tcPr>
          <w:p>
            <w:pPr>
              <w:widowControl/>
              <w:snapToGrid w:val="0"/>
              <w:spacing w:before="62" w:beforeLines="20"/>
              <w:rPr>
                <w:rFonts w:ascii="微软雅黑" w:hAnsi="微软雅黑" w:eastAsia="微软雅黑" w:cs="Arial"/>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kPa</w:t>
            </w:r>
          </w:p>
        </w:tc>
      </w:tr>
      <w:tr>
        <w:tblPrEx>
          <w:tblCellMar>
            <w:top w:w="0" w:type="dxa"/>
            <w:left w:w="108" w:type="dxa"/>
            <w:bottom w:w="0" w:type="dxa"/>
            <w:right w:w="108" w:type="dxa"/>
          </w:tblCellMar>
        </w:tblPrEx>
        <w:trPr>
          <w:trHeight w:val="280" w:hRule="atLeast"/>
        </w:trPr>
        <w:tc>
          <w:tcPr>
            <w:tcW w:w="9629"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szCs w:val="21"/>
              </w:rPr>
              <w:t>调用时机：</w:t>
            </w:r>
          </w:p>
        </w:tc>
      </w:tr>
      <w:tr>
        <w:tblPrEx>
          <w:tblCellMar>
            <w:top w:w="0" w:type="dxa"/>
            <w:left w:w="108" w:type="dxa"/>
            <w:bottom w:w="0" w:type="dxa"/>
            <w:right w:w="108" w:type="dxa"/>
          </w:tblCellMar>
        </w:tblPrEx>
        <w:trPr>
          <w:trHeight w:val="280" w:hRule="atLeast"/>
        </w:trPr>
        <w:tc>
          <w:tcPr>
            <w:tcW w:w="9629"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检测过程中得到数据立即上传</w:t>
            </w:r>
          </w:p>
        </w:tc>
      </w:tr>
      <w:bookmarkEnd w:id="170"/>
    </w:tbl>
    <w:p>
      <w:pPr>
        <w:pStyle w:val="4"/>
        <w:rPr>
          <w:rFonts w:ascii="微软雅黑" w:hAnsi="微软雅黑"/>
        </w:rPr>
      </w:pPr>
      <w:bookmarkStart w:id="175" w:name="_Toc9932097"/>
      <w:bookmarkEnd w:id="175"/>
      <w:bookmarkStart w:id="176" w:name="_Toc498677194"/>
      <w:bookmarkEnd w:id="176"/>
      <w:bookmarkStart w:id="177" w:name="_Toc9931886"/>
      <w:bookmarkEnd w:id="177"/>
      <w:bookmarkStart w:id="178" w:name="_Toc512259165"/>
      <w:bookmarkEnd w:id="178"/>
      <w:bookmarkStart w:id="179" w:name="_Toc518166516"/>
      <w:bookmarkEnd w:id="179"/>
      <w:bookmarkStart w:id="180" w:name="_Toc9931989"/>
      <w:bookmarkEnd w:id="180"/>
      <w:bookmarkStart w:id="181" w:name="_Toc518250889"/>
      <w:bookmarkEnd w:id="181"/>
      <w:bookmarkStart w:id="182" w:name="_Toc509571676"/>
      <w:bookmarkEnd w:id="182"/>
      <w:bookmarkStart w:id="183" w:name="_Toc518287414"/>
      <w:bookmarkEnd w:id="183"/>
      <w:bookmarkStart w:id="184" w:name="_Toc518050874"/>
      <w:bookmarkEnd w:id="184"/>
      <w:bookmarkStart w:id="185" w:name="_Toc9932178"/>
      <w:bookmarkEnd w:id="185"/>
      <w:bookmarkStart w:id="186" w:name="_Toc9932099"/>
      <w:bookmarkEnd w:id="186"/>
      <w:bookmarkStart w:id="187" w:name="_Toc512115011"/>
      <w:bookmarkEnd w:id="187"/>
      <w:bookmarkStart w:id="188" w:name="_Toc9932098"/>
      <w:bookmarkEnd w:id="188"/>
      <w:bookmarkStart w:id="189" w:name="_Toc22027555"/>
      <w:bookmarkStart w:id="190" w:name="_Toc319936171"/>
      <w:bookmarkStart w:id="191" w:name="OLE_LINK403"/>
      <w:bookmarkStart w:id="192" w:name="_Toc212186835"/>
      <w:bookmarkStart w:id="193" w:name="_Toc214858480"/>
      <w:r>
        <w:rPr>
          <w:rFonts w:hint="eastAsia" w:ascii="微软雅黑" w:hAnsi="微软雅黑"/>
        </w:rPr>
        <w:t>上传不透光烟度法检测结果接口</w:t>
      </w:r>
      <w:bookmarkEnd w:id="189"/>
      <w:bookmarkEnd w:id="190"/>
    </w:p>
    <w:bookmarkEnd w:id="191"/>
    <w:p>
      <w:pPr>
        <w:rPr>
          <w:rFonts w:ascii="微软雅黑" w:hAnsi="微软雅黑" w:eastAsia="微软雅黑"/>
        </w:rPr>
      </w:pPr>
    </w:p>
    <w:bookmarkEnd w:id="192"/>
    <w:bookmarkEnd w:id="193"/>
    <w:tbl>
      <w:tblPr>
        <w:tblStyle w:val="20"/>
        <w:tblW w:w="919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635"/>
        <w:gridCol w:w="2158"/>
        <w:gridCol w:w="1236"/>
        <w:gridCol w:w="1278"/>
        <w:gridCol w:w="2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38" w:hRule="atLeast"/>
        </w:trPr>
        <w:tc>
          <w:tcPr>
            <w:tcW w:w="919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b/>
                <w:szCs w:val="21"/>
              </w:rPr>
              <w:t>方法名：</w:t>
            </w:r>
            <w:r>
              <w:rPr>
                <w:rFonts w:hint="eastAsia" w:ascii="微软雅黑" w:hAnsi="微软雅黑" w:eastAsia="微软雅黑" w:cs="Courier New"/>
                <w:kern w:val="0"/>
                <w:sz w:val="20"/>
                <w:szCs w:val="20"/>
              </w:rPr>
              <w:t>btgJgsj</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38" w:hRule="atLeast"/>
        </w:trPr>
        <w:tc>
          <w:tcPr>
            <w:tcW w:w="919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用途：</w:t>
            </w:r>
            <w:r>
              <w:rPr>
                <w:rFonts w:hint="eastAsia" w:ascii="微软雅黑" w:hAnsi="微软雅黑" w:eastAsia="微软雅黑" w:cs="宋体"/>
                <w:kern w:val="0"/>
                <w:szCs w:val="21"/>
              </w:rPr>
              <w:t>该接口用于接收自由加速-不透光烟度法检测结果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trPr>
        <w:tc>
          <w:tcPr>
            <w:tcW w:w="9195" w:type="dxa"/>
            <w:gridSpan w:val="5"/>
            <w:shd w:val="clear" w:color="auto" w:fill="auto"/>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返回值：</w:t>
            </w:r>
            <w:r>
              <w:rPr>
                <w:rFonts w:hint="eastAsia" w:ascii="微软雅黑" w:hAnsi="微软雅黑" w:eastAsia="微软雅黑" w:cs="宋体"/>
                <w:kern w:val="0"/>
                <w:szCs w:val="21"/>
              </w:rPr>
              <w:t>xml字符串 (&lt;root&gt;&lt;result&gt;&lt;/result&gt;&lt;info&gt;&lt;/info&gt;&lt;/root&gt;)成功则result为1，否则为0，成功时info为空，否则是失败的信息。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trPr>
        <w:tc>
          <w:tcPr>
            <w:tcW w:w="9195" w:type="dxa"/>
            <w:gridSpan w:val="5"/>
            <w:shd w:val="clear" w:color="auto" w:fill="auto"/>
          </w:tcPr>
          <w:p>
            <w:pPr>
              <w:widowControl/>
              <w:snapToGrid w:val="0"/>
              <w:spacing w:before="62" w:beforeLines="20"/>
              <w:rPr>
                <w:rFonts w:ascii="微软雅黑" w:hAnsi="微软雅黑" w:eastAsia="微软雅黑" w:cs="宋体"/>
                <w:b/>
                <w:kern w:val="0"/>
                <w:szCs w:val="21"/>
              </w:rPr>
            </w:pPr>
            <w:r>
              <w:rPr>
                <w:rFonts w:hint="eastAsia" w:ascii="微软雅黑" w:hAnsi="微软雅黑" w:eastAsia="微软雅黑" w:cs="宋体"/>
                <w:b/>
                <w:kern w:val="0"/>
                <w:szCs w:val="21"/>
              </w:rPr>
              <w:t>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1635"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2158"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236"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278"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数据精度</w:t>
            </w:r>
          </w:p>
        </w:tc>
        <w:tc>
          <w:tcPr>
            <w:tcW w:w="2888"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lsh</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检验流水号</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50</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必需，由业务信息上传后返回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2158"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访问令牌</w:t>
            </w:r>
          </w:p>
        </w:tc>
        <w:tc>
          <w:tcPr>
            <w:tcW w:w="123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278"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888"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根据检测线编号调用获取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4"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ydz1</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第一次 烟度值</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单位：m</w:t>
            </w:r>
            <w:r>
              <w:rPr>
                <w:rFonts w:hint="eastAsia" w:ascii="微软雅黑" w:hAnsi="微软雅黑" w:eastAsia="微软雅黑" w:cs="宋体"/>
                <w:kern w:val="0"/>
                <w:szCs w:val="21"/>
                <w:vertAlign w:val="superscript"/>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4"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zs1</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第一次 转速</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60"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bookmarkStart w:id="194" w:name="OLE_LINK407"/>
            <w:bookmarkStart w:id="195" w:name="OLE_LINK406"/>
            <w:r>
              <w:rPr>
                <w:rFonts w:ascii="微软雅黑" w:hAnsi="微软雅黑" w:eastAsia="微软雅黑" w:cs="Arial"/>
                <w:kern w:val="0"/>
                <w:szCs w:val="21"/>
              </w:rPr>
              <w:t>ydz2</w:t>
            </w:r>
            <w:bookmarkEnd w:id="194"/>
            <w:bookmarkEnd w:id="195"/>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第二次 烟度值</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bookmarkStart w:id="196" w:name="OLE_LINK131"/>
            <w:bookmarkStart w:id="197" w:name="OLE_LINK130"/>
            <w:r>
              <w:rPr>
                <w:rFonts w:hint="eastAsia" w:ascii="微软雅黑" w:hAnsi="微软雅黑" w:eastAsia="微软雅黑" w:cs="宋体"/>
                <w:kern w:val="0"/>
                <w:szCs w:val="21"/>
              </w:rPr>
              <w:t>m</w:t>
            </w:r>
            <w:r>
              <w:rPr>
                <w:rFonts w:hint="eastAsia" w:ascii="微软雅黑" w:hAnsi="微软雅黑" w:eastAsia="微软雅黑" w:cs="宋体"/>
                <w:kern w:val="0"/>
                <w:szCs w:val="21"/>
                <w:vertAlign w:val="superscript"/>
              </w:rPr>
              <w:t>-1</w:t>
            </w:r>
            <w:bookmarkEnd w:id="196"/>
            <w:bookmarkEnd w:id="197"/>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60"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zs2</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第二次 转速</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bookmarkStart w:id="198" w:name="OLE_LINK408"/>
            <w:bookmarkStart w:id="199" w:name="OLE_LINK409"/>
            <w:r>
              <w:rPr>
                <w:rFonts w:ascii="微软雅黑" w:hAnsi="微软雅黑" w:eastAsia="微软雅黑" w:cs="Arial"/>
                <w:kern w:val="0"/>
                <w:szCs w:val="21"/>
              </w:rPr>
              <w:t>ydz3</w:t>
            </w:r>
            <w:bookmarkEnd w:id="198"/>
            <w:bookmarkEnd w:id="199"/>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bookmarkStart w:id="200" w:name="OLE_LINK128"/>
            <w:bookmarkStart w:id="201" w:name="OLE_LINK129"/>
            <w:r>
              <w:rPr>
                <w:rFonts w:hint="eastAsia" w:ascii="微软雅黑" w:hAnsi="微软雅黑" w:eastAsia="微软雅黑" w:cs="宋体"/>
                <w:kern w:val="0"/>
                <w:szCs w:val="21"/>
              </w:rPr>
              <w:t>第三次 烟度值</w:t>
            </w:r>
            <w:bookmarkEnd w:id="200"/>
            <w:bookmarkEnd w:id="201"/>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单位：m</w:t>
            </w:r>
            <w:r>
              <w:rPr>
                <w:rFonts w:hint="eastAsia" w:ascii="微软雅黑" w:hAnsi="微软雅黑" w:eastAsia="微软雅黑" w:cs="宋体"/>
                <w:kern w:val="0"/>
                <w:szCs w:val="21"/>
                <w:vertAlign w:val="superscript"/>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zs3</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第三次 转速</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d</w:t>
            </w:r>
            <w:r>
              <w:rPr>
                <w:rFonts w:ascii="微软雅黑" w:hAnsi="微软雅黑" w:eastAsia="微软雅黑" w:cs="Arial"/>
                <w:kern w:val="0"/>
                <w:szCs w:val="21"/>
              </w:rPr>
              <w:t>szs</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怠速转速</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wd</w:t>
            </w:r>
          </w:p>
        </w:tc>
        <w:tc>
          <w:tcPr>
            <w:tcW w:w="2158" w:type="dxa"/>
            <w:shd w:val="clear" w:color="auto" w:fill="auto"/>
            <w:vAlign w:val="center"/>
          </w:tcPr>
          <w:p>
            <w:pPr>
              <w:jc w:val="left"/>
              <w:rPr>
                <w:rFonts w:ascii="微软雅黑" w:hAnsi="微软雅黑" w:eastAsia="微软雅黑"/>
              </w:rPr>
            </w:pPr>
            <w:r>
              <w:rPr>
                <w:rFonts w:hint="eastAsia" w:ascii="微软雅黑" w:hAnsi="微软雅黑" w:eastAsia="微软雅黑"/>
              </w:rPr>
              <w:t>温度</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hint="eastAsia" w:ascii="微软雅黑" w:hAnsi="微软雅黑" w:eastAsia="微软雅黑"/>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sd</w:t>
            </w:r>
          </w:p>
        </w:tc>
        <w:tc>
          <w:tcPr>
            <w:tcW w:w="2158" w:type="dxa"/>
            <w:shd w:val="clear" w:color="auto" w:fill="auto"/>
            <w:vAlign w:val="center"/>
          </w:tcPr>
          <w:p>
            <w:pPr>
              <w:jc w:val="left"/>
              <w:rPr>
                <w:rFonts w:ascii="微软雅黑" w:hAnsi="微软雅黑" w:eastAsia="微软雅黑"/>
              </w:rPr>
            </w:pPr>
            <w:r>
              <w:rPr>
                <w:rFonts w:hint="eastAsia" w:ascii="微软雅黑" w:hAnsi="微软雅黑" w:eastAsia="微软雅黑"/>
              </w:rPr>
              <w:t>湿度</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dqy</w:t>
            </w:r>
          </w:p>
        </w:tc>
        <w:tc>
          <w:tcPr>
            <w:tcW w:w="2158" w:type="dxa"/>
            <w:shd w:val="clear" w:color="auto" w:fill="auto"/>
            <w:vAlign w:val="center"/>
          </w:tcPr>
          <w:p>
            <w:pPr>
              <w:jc w:val="left"/>
              <w:rPr>
                <w:rFonts w:ascii="微软雅黑" w:hAnsi="微软雅黑" w:eastAsia="微软雅黑"/>
              </w:rPr>
            </w:pPr>
            <w:r>
              <w:rPr>
                <w:rFonts w:hint="eastAsia" w:ascii="微软雅黑" w:hAnsi="微软雅黑" w:eastAsia="微软雅黑"/>
              </w:rPr>
              <w:t>气压</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kssj</w:t>
            </w:r>
          </w:p>
        </w:tc>
        <w:tc>
          <w:tcPr>
            <w:tcW w:w="2158" w:type="dxa"/>
            <w:shd w:val="clear" w:color="auto" w:fill="auto"/>
            <w:vAlign w:val="center"/>
          </w:tcPr>
          <w:p>
            <w:pPr>
              <w:snapToGrid w:val="0"/>
              <w:spacing w:before="62" w:beforeLines="20"/>
              <w:rPr>
                <w:rFonts w:ascii="微软雅黑" w:hAnsi="微软雅黑" w:eastAsia="微软雅黑"/>
                <w:szCs w:val="21"/>
              </w:rPr>
            </w:pPr>
            <w:r>
              <w:rPr>
                <w:rFonts w:hint="eastAsia" w:ascii="微软雅黑" w:hAnsi="微软雅黑" w:eastAsia="微软雅黑" w:cs="宋体"/>
                <w:kern w:val="0"/>
                <w:szCs w:val="21"/>
              </w:rPr>
              <w:t>检测</w:t>
            </w:r>
            <w:r>
              <w:rPr>
                <w:rFonts w:hint="eastAsia" w:ascii="微软雅黑" w:hAnsi="微软雅黑" w:eastAsia="微软雅黑"/>
                <w:szCs w:val="21"/>
              </w:rPr>
              <w:t>开始时间</w:t>
            </w:r>
          </w:p>
        </w:tc>
        <w:tc>
          <w:tcPr>
            <w:tcW w:w="1236" w:type="dxa"/>
            <w:shd w:val="clear" w:color="auto" w:fill="auto"/>
            <w:noWrap/>
            <w:vAlign w:val="center"/>
          </w:tcPr>
          <w:p>
            <w:pPr>
              <w:snapToGrid w:val="0"/>
              <w:spacing w:before="62" w:beforeLines="20"/>
              <w:rPr>
                <w:rFonts w:ascii="微软雅黑" w:hAnsi="微软雅黑" w:eastAsia="微软雅黑"/>
                <w:szCs w:val="21"/>
              </w:rPr>
            </w:pPr>
            <w:r>
              <w:rPr>
                <w:rFonts w:ascii="微软雅黑" w:hAnsi="微软雅黑" w:eastAsia="微软雅黑"/>
                <w:szCs w:val="21"/>
              </w:rPr>
              <w:t>字符串</w:t>
            </w:r>
          </w:p>
        </w:tc>
        <w:tc>
          <w:tcPr>
            <w:tcW w:w="1278" w:type="dxa"/>
            <w:shd w:val="clear" w:color="auto" w:fill="auto"/>
            <w:noWrap/>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19</w:t>
            </w:r>
          </w:p>
        </w:tc>
        <w:tc>
          <w:tcPr>
            <w:tcW w:w="2888"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yyyy-MM-dd 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jssj</w:t>
            </w:r>
          </w:p>
        </w:tc>
        <w:tc>
          <w:tcPr>
            <w:tcW w:w="2158" w:type="dxa"/>
            <w:shd w:val="clear" w:color="auto" w:fill="auto"/>
            <w:vAlign w:val="center"/>
          </w:tcPr>
          <w:p>
            <w:pPr>
              <w:snapToGrid w:val="0"/>
              <w:spacing w:before="62" w:beforeLines="20"/>
              <w:rPr>
                <w:rFonts w:ascii="微软雅黑" w:hAnsi="微软雅黑" w:eastAsia="微软雅黑"/>
                <w:szCs w:val="21"/>
              </w:rPr>
            </w:pPr>
            <w:r>
              <w:rPr>
                <w:rFonts w:hint="eastAsia" w:ascii="微软雅黑" w:hAnsi="微软雅黑" w:eastAsia="微软雅黑" w:cs="宋体"/>
                <w:kern w:val="0"/>
                <w:szCs w:val="21"/>
              </w:rPr>
              <w:t>检测</w:t>
            </w:r>
            <w:r>
              <w:rPr>
                <w:rFonts w:hint="eastAsia" w:ascii="微软雅黑" w:hAnsi="微软雅黑" w:eastAsia="微软雅黑"/>
                <w:szCs w:val="21"/>
              </w:rPr>
              <w:t>结束时间</w:t>
            </w:r>
          </w:p>
        </w:tc>
        <w:tc>
          <w:tcPr>
            <w:tcW w:w="1236" w:type="dxa"/>
            <w:shd w:val="clear" w:color="auto" w:fill="auto"/>
            <w:noWrap/>
            <w:vAlign w:val="center"/>
          </w:tcPr>
          <w:p>
            <w:pPr>
              <w:snapToGrid w:val="0"/>
              <w:spacing w:before="62" w:beforeLines="20"/>
              <w:rPr>
                <w:rFonts w:ascii="微软雅黑" w:hAnsi="微软雅黑" w:eastAsia="微软雅黑"/>
                <w:szCs w:val="21"/>
              </w:rPr>
            </w:pPr>
            <w:r>
              <w:rPr>
                <w:rFonts w:ascii="微软雅黑" w:hAnsi="微软雅黑" w:eastAsia="微软雅黑"/>
                <w:szCs w:val="21"/>
              </w:rPr>
              <w:t>字符串</w:t>
            </w:r>
          </w:p>
        </w:tc>
        <w:tc>
          <w:tcPr>
            <w:tcW w:w="1278" w:type="dxa"/>
            <w:shd w:val="clear" w:color="auto" w:fill="auto"/>
            <w:noWrap/>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19</w:t>
            </w:r>
          </w:p>
        </w:tc>
        <w:tc>
          <w:tcPr>
            <w:tcW w:w="2888"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yyyy-MM-dd 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1" w:hRule="atLeast"/>
        </w:trPr>
        <w:tc>
          <w:tcPr>
            <w:tcW w:w="919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szCs w:val="21"/>
              </w:rPr>
              <w:t>调用时机：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1" w:hRule="atLeast"/>
        </w:trPr>
        <w:tc>
          <w:tcPr>
            <w:tcW w:w="919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检测顺利结束后立即上传</w:t>
            </w:r>
          </w:p>
        </w:tc>
      </w:tr>
    </w:tbl>
    <w:p>
      <w:pPr>
        <w:snapToGrid w:val="0"/>
        <w:ind w:left="360"/>
        <w:rPr>
          <w:rFonts w:ascii="微软雅黑" w:hAnsi="微软雅黑" w:eastAsia="微软雅黑"/>
          <w:szCs w:val="21"/>
        </w:rPr>
      </w:pPr>
    </w:p>
    <w:p>
      <w:pPr>
        <w:pStyle w:val="4"/>
        <w:rPr>
          <w:rFonts w:ascii="微软雅黑" w:hAnsi="微软雅黑"/>
        </w:rPr>
      </w:pPr>
      <w:bookmarkStart w:id="202" w:name="_Toc22027556"/>
      <w:r>
        <w:rPr>
          <w:rFonts w:hint="eastAsia" w:ascii="微软雅黑" w:hAnsi="微软雅黑"/>
        </w:rPr>
        <w:t>上传不透光烟度法检测过程数据接口</w:t>
      </w:r>
      <w:bookmarkEnd w:id="202"/>
    </w:p>
    <w:p>
      <w:pPr>
        <w:rPr>
          <w:rFonts w:ascii="微软雅黑" w:hAnsi="微软雅黑" w:eastAsia="微软雅黑"/>
        </w:rPr>
      </w:pPr>
    </w:p>
    <w:tbl>
      <w:tblPr>
        <w:tblStyle w:val="20"/>
        <w:tblW w:w="919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635"/>
        <w:gridCol w:w="2158"/>
        <w:gridCol w:w="1236"/>
        <w:gridCol w:w="1278"/>
        <w:gridCol w:w="2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38" w:hRule="atLeast"/>
        </w:trPr>
        <w:tc>
          <w:tcPr>
            <w:tcW w:w="919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b/>
                <w:szCs w:val="21"/>
              </w:rPr>
              <w:t>方法名：</w:t>
            </w:r>
            <w:r>
              <w:rPr>
                <w:rFonts w:hint="eastAsia" w:ascii="微软雅黑" w:hAnsi="微软雅黑" w:eastAsia="微软雅黑" w:cs="Courier New"/>
                <w:kern w:val="0"/>
                <w:sz w:val="20"/>
                <w:szCs w:val="20"/>
              </w:rPr>
              <w:t>btgGcsj</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38" w:hRule="atLeast"/>
        </w:trPr>
        <w:tc>
          <w:tcPr>
            <w:tcW w:w="919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用途：</w:t>
            </w:r>
            <w:r>
              <w:rPr>
                <w:rFonts w:hint="eastAsia" w:ascii="微软雅黑" w:hAnsi="微软雅黑" w:eastAsia="微软雅黑" w:cs="宋体"/>
                <w:kern w:val="0"/>
                <w:szCs w:val="21"/>
              </w:rPr>
              <w:t>该接口用于接收自由加速-不透光烟度法检测过程数据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trPr>
        <w:tc>
          <w:tcPr>
            <w:tcW w:w="9195" w:type="dxa"/>
            <w:gridSpan w:val="5"/>
            <w:shd w:val="clear" w:color="auto" w:fill="auto"/>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返回值：</w:t>
            </w:r>
            <w:r>
              <w:rPr>
                <w:rFonts w:hint="eastAsia" w:ascii="微软雅黑" w:hAnsi="微软雅黑" w:eastAsia="微软雅黑" w:cs="宋体"/>
                <w:kern w:val="0"/>
                <w:szCs w:val="21"/>
              </w:rPr>
              <w:t>xml字符串 (&lt;root&gt;&lt;result&gt;&lt;/result&gt;&lt;info&gt;&lt;/info&gt;&lt;/root&gt;)成功则result为1，否则为0，成功时info为空，否则是失败的信息。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trPr>
        <w:tc>
          <w:tcPr>
            <w:tcW w:w="9195" w:type="dxa"/>
            <w:gridSpan w:val="5"/>
            <w:shd w:val="clear" w:color="auto" w:fill="auto"/>
          </w:tcPr>
          <w:p>
            <w:pPr>
              <w:widowControl/>
              <w:snapToGrid w:val="0"/>
              <w:spacing w:before="62" w:beforeLines="20"/>
              <w:rPr>
                <w:rFonts w:ascii="微软雅黑" w:hAnsi="微软雅黑" w:eastAsia="微软雅黑" w:cs="宋体"/>
                <w:b/>
                <w:kern w:val="0"/>
                <w:szCs w:val="21"/>
              </w:rPr>
            </w:pPr>
            <w:r>
              <w:rPr>
                <w:rFonts w:hint="eastAsia" w:ascii="微软雅黑" w:hAnsi="微软雅黑" w:eastAsia="微软雅黑" w:cs="宋体"/>
                <w:b/>
                <w:kern w:val="0"/>
                <w:szCs w:val="21"/>
              </w:rPr>
              <w:t>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1635"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2158"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236"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278"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数据精度</w:t>
            </w:r>
          </w:p>
        </w:tc>
        <w:tc>
          <w:tcPr>
            <w:tcW w:w="2888"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lsh</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检验流水号</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50</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必需，由业务信息上传后返回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94"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2158"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访问令牌</w:t>
            </w:r>
          </w:p>
        </w:tc>
        <w:tc>
          <w:tcPr>
            <w:tcW w:w="123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278"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888"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根据检测线编号调用获取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94"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qssx</w:t>
            </w:r>
          </w:p>
        </w:tc>
        <w:tc>
          <w:tcPr>
            <w:tcW w:w="215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全程时序</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14</w:t>
            </w:r>
          </w:p>
        </w:tc>
        <w:tc>
          <w:tcPr>
            <w:tcW w:w="2888"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YYYYMMDDHHMMSS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94"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gklx</w:t>
            </w:r>
          </w:p>
        </w:tc>
        <w:tc>
          <w:tcPr>
            <w:tcW w:w="215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工况类型</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1</w:t>
            </w:r>
          </w:p>
        </w:tc>
        <w:tc>
          <w:tcPr>
            <w:tcW w:w="2888"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1为第一次，2为第二次，以此类推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94"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jcsxh</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检测顺序号</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3</w:t>
            </w:r>
          </w:p>
        </w:tc>
        <w:tc>
          <w:tcPr>
            <w:tcW w:w="2888"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以时序类别分类按顺序自增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84"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y</w:t>
            </w:r>
            <w:r>
              <w:rPr>
                <w:rFonts w:hint="eastAsia" w:ascii="微软雅黑" w:hAnsi="微软雅黑" w:eastAsia="微软雅黑" w:cs="Arial"/>
                <w:kern w:val="0"/>
                <w:szCs w:val="21"/>
              </w:rPr>
              <w:t>dz</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烟度值</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单位：m</w:t>
            </w:r>
            <w:r>
              <w:rPr>
                <w:rFonts w:hint="eastAsia" w:ascii="微软雅黑" w:hAnsi="微软雅黑" w:eastAsia="微软雅黑" w:cs="宋体"/>
                <w:kern w:val="0"/>
                <w:szCs w:val="21"/>
                <w:vertAlign w:val="superscript"/>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fdjzs</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发动机转速数据</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yw</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机油油温数据</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w:t>
            </w:r>
            <w:r>
              <w:rPr>
                <w:rFonts w:ascii="微软雅黑" w:hAnsi="微软雅黑" w:eastAsia="微软雅黑" w:cs="宋体"/>
                <w:kern w:val="0"/>
                <w:szCs w:val="21"/>
              </w:rPr>
              <w:t>1</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hint="eastAsia" w:ascii="微软雅黑" w:hAnsi="微软雅黑" w:eastAsia="微软雅黑"/>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wd</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环境温度每秒数据</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hint="eastAsia" w:ascii="微软雅黑" w:hAnsi="微软雅黑" w:eastAsia="微软雅黑"/>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sd</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环境相对湿度每秒数据</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dqy</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环境大气压力每秒数据</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51" w:hRule="atLeast"/>
        </w:trPr>
        <w:tc>
          <w:tcPr>
            <w:tcW w:w="919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szCs w:val="21"/>
              </w:rPr>
              <w:t>调用时机：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1" w:hRule="atLeast"/>
        </w:trPr>
        <w:tc>
          <w:tcPr>
            <w:tcW w:w="919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检测过程中得到数据立即上传</w:t>
            </w:r>
          </w:p>
        </w:tc>
      </w:tr>
    </w:tbl>
    <w:p>
      <w:pPr>
        <w:snapToGrid w:val="0"/>
        <w:rPr>
          <w:rFonts w:ascii="微软雅黑" w:hAnsi="微软雅黑" w:eastAsia="微软雅黑"/>
          <w:szCs w:val="21"/>
        </w:rPr>
      </w:pPr>
    </w:p>
    <w:p>
      <w:pPr>
        <w:pStyle w:val="4"/>
        <w:rPr>
          <w:rFonts w:ascii="微软雅黑" w:hAnsi="微软雅黑"/>
        </w:rPr>
      </w:pPr>
      <w:bookmarkStart w:id="203" w:name="_Toc22027557"/>
      <w:r>
        <w:rPr>
          <w:rFonts w:hint="eastAsia" w:ascii="微软雅黑" w:hAnsi="微软雅黑"/>
        </w:rPr>
        <w:t>上传林格曼黑度法检测结果接口</w:t>
      </w:r>
      <w:bookmarkEnd w:id="203"/>
    </w:p>
    <w:p>
      <w:pPr>
        <w:rPr>
          <w:rFonts w:ascii="微软雅黑" w:hAnsi="微软雅黑" w:eastAsia="微软雅黑"/>
        </w:rPr>
      </w:pPr>
    </w:p>
    <w:tbl>
      <w:tblPr>
        <w:tblStyle w:val="20"/>
        <w:tblW w:w="919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635"/>
        <w:gridCol w:w="2158"/>
        <w:gridCol w:w="1236"/>
        <w:gridCol w:w="1278"/>
        <w:gridCol w:w="2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38" w:hRule="atLeast"/>
        </w:trPr>
        <w:tc>
          <w:tcPr>
            <w:tcW w:w="919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b/>
                <w:szCs w:val="21"/>
              </w:rPr>
              <w:t>方法名：</w:t>
            </w:r>
            <w:r>
              <w:rPr>
                <w:rFonts w:ascii="微软雅黑" w:hAnsi="微软雅黑" w:eastAsia="微软雅黑" w:cs="Courier New"/>
                <w:kern w:val="0"/>
                <w:sz w:val="20"/>
                <w:szCs w:val="20"/>
              </w:rPr>
              <w:t>lgmhdJgsj</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38" w:hRule="atLeast"/>
        </w:trPr>
        <w:tc>
          <w:tcPr>
            <w:tcW w:w="919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用途：</w:t>
            </w:r>
            <w:r>
              <w:rPr>
                <w:rFonts w:hint="eastAsia" w:ascii="微软雅黑" w:hAnsi="微软雅黑" w:eastAsia="微软雅黑" w:cs="宋体"/>
                <w:kern w:val="0"/>
                <w:szCs w:val="21"/>
              </w:rPr>
              <w:t>该接口用于接收林格曼黑度法检测结果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trPr>
        <w:tc>
          <w:tcPr>
            <w:tcW w:w="9195" w:type="dxa"/>
            <w:gridSpan w:val="5"/>
            <w:shd w:val="clear" w:color="auto" w:fill="auto"/>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返回值：</w:t>
            </w:r>
            <w:r>
              <w:rPr>
                <w:rFonts w:hint="eastAsia" w:ascii="微软雅黑" w:hAnsi="微软雅黑" w:eastAsia="微软雅黑" w:cs="宋体"/>
                <w:kern w:val="0"/>
                <w:szCs w:val="21"/>
              </w:rPr>
              <w:t>xml字符串 (&lt;root&gt;&lt;result&gt;&lt;/result&gt;&lt;info&gt;&lt;/info&gt;&lt;/root&gt;)成功则result为1，否则为0，成功时info为空，否则是失败的信息。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trPr>
        <w:tc>
          <w:tcPr>
            <w:tcW w:w="9195" w:type="dxa"/>
            <w:gridSpan w:val="5"/>
            <w:shd w:val="clear" w:color="auto" w:fill="auto"/>
          </w:tcPr>
          <w:p>
            <w:pPr>
              <w:widowControl/>
              <w:snapToGrid w:val="0"/>
              <w:spacing w:before="62" w:beforeLines="20"/>
              <w:rPr>
                <w:rFonts w:ascii="微软雅黑" w:hAnsi="微软雅黑" w:eastAsia="微软雅黑" w:cs="宋体"/>
                <w:b/>
                <w:kern w:val="0"/>
                <w:szCs w:val="21"/>
              </w:rPr>
            </w:pPr>
            <w:r>
              <w:rPr>
                <w:rFonts w:hint="eastAsia" w:ascii="微软雅黑" w:hAnsi="微软雅黑" w:eastAsia="微软雅黑" w:cs="宋体"/>
                <w:b/>
                <w:kern w:val="0"/>
                <w:szCs w:val="21"/>
              </w:rPr>
              <w:t>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1635"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2158"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236"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278"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数据精度</w:t>
            </w:r>
          </w:p>
        </w:tc>
        <w:tc>
          <w:tcPr>
            <w:tcW w:w="2888"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lsh</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检验流水号</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50</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必需，由业务信息上传后返回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2158"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访问令牌</w:t>
            </w:r>
          </w:p>
        </w:tc>
        <w:tc>
          <w:tcPr>
            <w:tcW w:w="123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278"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888"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根据检测线编号调用获取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84"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lgmhd</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林格曼黑度</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ascii="微软雅黑" w:hAnsi="微软雅黑" w:eastAsia="微软雅黑" w:cs="宋体"/>
                <w:kern w:val="0"/>
                <w:szCs w:val="21"/>
              </w:rPr>
              <w:t>2,1</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60"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fdjzs</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黑度最大值对应的发动机转速</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8,2</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r</w:t>
            </w:r>
            <w:r>
              <w:rPr>
                <w:rFonts w:ascii="微软雅黑" w:hAnsi="微软雅黑" w:eastAsia="微软雅黑" w:cs="宋体"/>
                <w:kern w:val="0"/>
                <w:szCs w:val="21"/>
              </w:rPr>
              <w:t>/min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wd</w:t>
            </w:r>
          </w:p>
        </w:tc>
        <w:tc>
          <w:tcPr>
            <w:tcW w:w="2158" w:type="dxa"/>
            <w:shd w:val="clear" w:color="auto" w:fill="auto"/>
            <w:vAlign w:val="center"/>
          </w:tcPr>
          <w:p>
            <w:pPr>
              <w:jc w:val="left"/>
              <w:rPr>
                <w:rFonts w:ascii="微软雅黑" w:hAnsi="微软雅黑" w:eastAsia="微软雅黑"/>
              </w:rPr>
            </w:pPr>
            <w:r>
              <w:rPr>
                <w:rFonts w:hint="eastAsia" w:ascii="微软雅黑" w:hAnsi="微软雅黑" w:eastAsia="微软雅黑"/>
              </w:rPr>
              <w:t>温度</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hint="eastAsia" w:ascii="微软雅黑" w:hAnsi="微软雅黑" w:eastAsia="微软雅黑"/>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sd</w:t>
            </w:r>
          </w:p>
        </w:tc>
        <w:tc>
          <w:tcPr>
            <w:tcW w:w="2158" w:type="dxa"/>
            <w:shd w:val="clear" w:color="auto" w:fill="auto"/>
            <w:vAlign w:val="center"/>
          </w:tcPr>
          <w:p>
            <w:pPr>
              <w:jc w:val="left"/>
              <w:rPr>
                <w:rFonts w:ascii="微软雅黑" w:hAnsi="微软雅黑" w:eastAsia="微软雅黑"/>
              </w:rPr>
            </w:pPr>
            <w:r>
              <w:rPr>
                <w:rFonts w:hint="eastAsia" w:ascii="微软雅黑" w:hAnsi="微软雅黑" w:eastAsia="微软雅黑"/>
              </w:rPr>
              <w:t>湿度</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dqy</w:t>
            </w:r>
          </w:p>
        </w:tc>
        <w:tc>
          <w:tcPr>
            <w:tcW w:w="2158" w:type="dxa"/>
            <w:shd w:val="clear" w:color="auto" w:fill="auto"/>
            <w:vAlign w:val="center"/>
          </w:tcPr>
          <w:p>
            <w:pPr>
              <w:jc w:val="left"/>
              <w:rPr>
                <w:rFonts w:ascii="微软雅黑" w:hAnsi="微软雅黑" w:eastAsia="微软雅黑"/>
              </w:rPr>
            </w:pPr>
            <w:r>
              <w:rPr>
                <w:rFonts w:hint="eastAsia" w:ascii="微软雅黑" w:hAnsi="微软雅黑" w:eastAsia="微软雅黑"/>
              </w:rPr>
              <w:t>气压</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kssj</w:t>
            </w:r>
          </w:p>
        </w:tc>
        <w:tc>
          <w:tcPr>
            <w:tcW w:w="2158" w:type="dxa"/>
            <w:shd w:val="clear" w:color="auto" w:fill="auto"/>
            <w:vAlign w:val="center"/>
          </w:tcPr>
          <w:p>
            <w:pPr>
              <w:snapToGrid w:val="0"/>
              <w:spacing w:before="62" w:beforeLines="20"/>
              <w:rPr>
                <w:rFonts w:ascii="微软雅黑" w:hAnsi="微软雅黑" w:eastAsia="微软雅黑"/>
                <w:szCs w:val="21"/>
              </w:rPr>
            </w:pPr>
            <w:r>
              <w:rPr>
                <w:rFonts w:hint="eastAsia" w:ascii="微软雅黑" w:hAnsi="微软雅黑" w:eastAsia="微软雅黑" w:cs="宋体"/>
                <w:kern w:val="0"/>
                <w:szCs w:val="21"/>
              </w:rPr>
              <w:t>检测</w:t>
            </w:r>
            <w:r>
              <w:rPr>
                <w:rFonts w:hint="eastAsia" w:ascii="微软雅黑" w:hAnsi="微软雅黑" w:eastAsia="微软雅黑"/>
                <w:szCs w:val="21"/>
              </w:rPr>
              <w:t>开始时间</w:t>
            </w:r>
          </w:p>
        </w:tc>
        <w:tc>
          <w:tcPr>
            <w:tcW w:w="1236" w:type="dxa"/>
            <w:shd w:val="clear" w:color="auto" w:fill="auto"/>
            <w:noWrap/>
            <w:vAlign w:val="center"/>
          </w:tcPr>
          <w:p>
            <w:pPr>
              <w:snapToGrid w:val="0"/>
              <w:spacing w:before="62" w:beforeLines="20"/>
              <w:rPr>
                <w:rFonts w:ascii="微软雅黑" w:hAnsi="微软雅黑" w:eastAsia="微软雅黑"/>
                <w:szCs w:val="21"/>
              </w:rPr>
            </w:pPr>
            <w:r>
              <w:rPr>
                <w:rFonts w:ascii="微软雅黑" w:hAnsi="微软雅黑" w:eastAsia="微软雅黑"/>
                <w:szCs w:val="21"/>
              </w:rPr>
              <w:t>字符串</w:t>
            </w:r>
          </w:p>
        </w:tc>
        <w:tc>
          <w:tcPr>
            <w:tcW w:w="1278" w:type="dxa"/>
            <w:shd w:val="clear" w:color="auto" w:fill="auto"/>
            <w:noWrap/>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19</w:t>
            </w:r>
          </w:p>
        </w:tc>
        <w:tc>
          <w:tcPr>
            <w:tcW w:w="2888"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yyyy-MM-dd 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jssj</w:t>
            </w:r>
          </w:p>
        </w:tc>
        <w:tc>
          <w:tcPr>
            <w:tcW w:w="2158" w:type="dxa"/>
            <w:shd w:val="clear" w:color="auto" w:fill="auto"/>
            <w:vAlign w:val="center"/>
          </w:tcPr>
          <w:p>
            <w:pPr>
              <w:snapToGrid w:val="0"/>
              <w:spacing w:before="62" w:beforeLines="20"/>
              <w:rPr>
                <w:rFonts w:ascii="微软雅黑" w:hAnsi="微软雅黑" w:eastAsia="微软雅黑"/>
                <w:szCs w:val="21"/>
              </w:rPr>
            </w:pPr>
            <w:r>
              <w:rPr>
                <w:rFonts w:hint="eastAsia" w:ascii="微软雅黑" w:hAnsi="微软雅黑" w:eastAsia="微软雅黑" w:cs="宋体"/>
                <w:kern w:val="0"/>
                <w:szCs w:val="21"/>
              </w:rPr>
              <w:t>检测</w:t>
            </w:r>
            <w:r>
              <w:rPr>
                <w:rFonts w:hint="eastAsia" w:ascii="微软雅黑" w:hAnsi="微软雅黑" w:eastAsia="微软雅黑"/>
                <w:szCs w:val="21"/>
              </w:rPr>
              <w:t>结束时间</w:t>
            </w:r>
          </w:p>
        </w:tc>
        <w:tc>
          <w:tcPr>
            <w:tcW w:w="1236" w:type="dxa"/>
            <w:shd w:val="clear" w:color="auto" w:fill="auto"/>
            <w:noWrap/>
            <w:vAlign w:val="center"/>
          </w:tcPr>
          <w:p>
            <w:pPr>
              <w:snapToGrid w:val="0"/>
              <w:spacing w:before="62" w:beforeLines="20"/>
              <w:rPr>
                <w:rFonts w:ascii="微软雅黑" w:hAnsi="微软雅黑" w:eastAsia="微软雅黑"/>
                <w:szCs w:val="21"/>
              </w:rPr>
            </w:pPr>
            <w:r>
              <w:rPr>
                <w:rFonts w:ascii="微软雅黑" w:hAnsi="微软雅黑" w:eastAsia="微软雅黑"/>
                <w:szCs w:val="21"/>
              </w:rPr>
              <w:t>字符串</w:t>
            </w:r>
          </w:p>
        </w:tc>
        <w:tc>
          <w:tcPr>
            <w:tcW w:w="1278" w:type="dxa"/>
            <w:shd w:val="clear" w:color="auto" w:fill="auto"/>
            <w:noWrap/>
            <w:vAlign w:val="center"/>
          </w:tcPr>
          <w:p>
            <w:pPr>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19</w:t>
            </w:r>
          </w:p>
        </w:tc>
        <w:tc>
          <w:tcPr>
            <w:tcW w:w="2888" w:type="dxa"/>
            <w:shd w:val="clear" w:color="auto" w:fill="auto"/>
            <w:noWrap/>
            <w:vAlign w:val="center"/>
          </w:tcPr>
          <w:p>
            <w:pPr>
              <w:snapToGrid w:val="0"/>
              <w:spacing w:before="62" w:beforeLines="20"/>
              <w:rPr>
                <w:rFonts w:ascii="微软雅黑" w:hAnsi="微软雅黑" w:eastAsia="微软雅黑"/>
                <w:szCs w:val="21"/>
              </w:rPr>
            </w:pPr>
            <w:r>
              <w:rPr>
                <w:rFonts w:hint="eastAsia" w:ascii="微软雅黑" w:hAnsi="微软雅黑" w:eastAsia="微软雅黑"/>
                <w:szCs w:val="21"/>
              </w:rPr>
              <w:t>yyyy-MM-dd 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51" w:hRule="atLeast"/>
        </w:trPr>
        <w:tc>
          <w:tcPr>
            <w:tcW w:w="919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szCs w:val="21"/>
              </w:rPr>
              <w:t>调用时机：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1" w:hRule="atLeast"/>
        </w:trPr>
        <w:tc>
          <w:tcPr>
            <w:tcW w:w="919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检测顺利结束后立即上传</w:t>
            </w:r>
          </w:p>
        </w:tc>
      </w:tr>
    </w:tbl>
    <w:p>
      <w:pPr>
        <w:snapToGrid w:val="0"/>
        <w:ind w:left="360"/>
        <w:rPr>
          <w:rFonts w:ascii="微软雅黑" w:hAnsi="微软雅黑" w:eastAsia="微软雅黑"/>
          <w:szCs w:val="21"/>
        </w:rPr>
      </w:pPr>
    </w:p>
    <w:p>
      <w:pPr>
        <w:pStyle w:val="4"/>
        <w:rPr>
          <w:rFonts w:ascii="微软雅黑" w:hAnsi="微软雅黑"/>
        </w:rPr>
      </w:pPr>
      <w:bookmarkStart w:id="204" w:name="_Toc22027558"/>
      <w:r>
        <w:rPr>
          <w:rFonts w:hint="eastAsia" w:ascii="微软雅黑" w:hAnsi="微软雅黑"/>
        </w:rPr>
        <w:t>上传林格曼黑度法检测过程数据接口</w:t>
      </w:r>
      <w:bookmarkEnd w:id="204"/>
    </w:p>
    <w:p>
      <w:pPr>
        <w:rPr>
          <w:rFonts w:ascii="微软雅黑" w:hAnsi="微软雅黑" w:eastAsia="微软雅黑"/>
        </w:rPr>
      </w:pPr>
    </w:p>
    <w:tbl>
      <w:tblPr>
        <w:tblStyle w:val="20"/>
        <w:tblW w:w="919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635"/>
        <w:gridCol w:w="2158"/>
        <w:gridCol w:w="1236"/>
        <w:gridCol w:w="1278"/>
        <w:gridCol w:w="2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38" w:hRule="atLeast"/>
        </w:trPr>
        <w:tc>
          <w:tcPr>
            <w:tcW w:w="919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b/>
                <w:szCs w:val="21"/>
              </w:rPr>
              <w:t>方法名：</w:t>
            </w:r>
            <w:r>
              <w:rPr>
                <w:rFonts w:hint="eastAsia" w:ascii="微软雅黑" w:hAnsi="微软雅黑" w:eastAsia="微软雅黑" w:cs="Courier New"/>
                <w:kern w:val="0"/>
                <w:sz w:val="20"/>
                <w:szCs w:val="20"/>
              </w:rPr>
              <w:t>lgm</w:t>
            </w:r>
            <w:r>
              <w:rPr>
                <w:rFonts w:ascii="微软雅黑" w:hAnsi="微软雅黑" w:eastAsia="微软雅黑" w:cs="Courier New"/>
                <w:kern w:val="0"/>
                <w:sz w:val="20"/>
                <w:szCs w:val="20"/>
              </w:rPr>
              <w:t>hd</w:t>
            </w:r>
            <w:r>
              <w:rPr>
                <w:rFonts w:hint="eastAsia" w:ascii="微软雅黑" w:hAnsi="微软雅黑" w:eastAsia="微软雅黑" w:cs="Courier New"/>
                <w:kern w:val="0"/>
                <w:sz w:val="20"/>
                <w:szCs w:val="20"/>
              </w:rPr>
              <w:t>Gcsj</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38" w:hRule="atLeast"/>
        </w:trPr>
        <w:tc>
          <w:tcPr>
            <w:tcW w:w="919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用途：</w:t>
            </w:r>
            <w:r>
              <w:rPr>
                <w:rFonts w:hint="eastAsia" w:ascii="微软雅黑" w:hAnsi="微软雅黑" w:eastAsia="微软雅黑" w:cs="宋体"/>
                <w:kern w:val="0"/>
                <w:szCs w:val="21"/>
              </w:rPr>
              <w:t>该接口用于接收林格曼黑度法检测过程数据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trPr>
        <w:tc>
          <w:tcPr>
            <w:tcW w:w="9195" w:type="dxa"/>
            <w:gridSpan w:val="5"/>
            <w:shd w:val="clear" w:color="auto" w:fill="auto"/>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kern w:val="0"/>
                <w:szCs w:val="21"/>
              </w:rPr>
              <w:t>返回值：</w:t>
            </w:r>
            <w:r>
              <w:rPr>
                <w:rFonts w:hint="eastAsia" w:ascii="微软雅黑" w:hAnsi="微软雅黑" w:eastAsia="微软雅黑" w:cs="宋体"/>
                <w:kern w:val="0"/>
                <w:szCs w:val="21"/>
              </w:rPr>
              <w:t>xml字符串 (&lt;root&gt;&lt;result&gt;&lt;/result&gt;&lt;info&gt;&lt;/info&gt;&lt;/root&gt;)成功则result为1，否则为0，成功时info为空，否则是失败的信息。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trPr>
        <w:tc>
          <w:tcPr>
            <w:tcW w:w="9195" w:type="dxa"/>
            <w:gridSpan w:val="5"/>
            <w:shd w:val="clear" w:color="auto" w:fill="auto"/>
          </w:tcPr>
          <w:p>
            <w:pPr>
              <w:widowControl/>
              <w:snapToGrid w:val="0"/>
              <w:spacing w:before="62" w:beforeLines="20"/>
              <w:rPr>
                <w:rFonts w:ascii="微软雅黑" w:hAnsi="微软雅黑" w:eastAsia="微软雅黑" w:cs="宋体"/>
                <w:b/>
                <w:kern w:val="0"/>
                <w:szCs w:val="21"/>
              </w:rPr>
            </w:pPr>
            <w:r>
              <w:rPr>
                <w:rFonts w:hint="eastAsia" w:ascii="微软雅黑" w:hAnsi="微软雅黑" w:eastAsia="微软雅黑" w:cs="宋体"/>
                <w:b/>
                <w:kern w:val="0"/>
                <w:szCs w:val="21"/>
              </w:rPr>
              <w:t>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1635"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参数名称</w:t>
            </w:r>
          </w:p>
        </w:tc>
        <w:tc>
          <w:tcPr>
            <w:tcW w:w="2158" w:type="dxa"/>
            <w:shd w:val="clear" w:color="auto" w:fill="auto"/>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参数描述</w:t>
            </w:r>
          </w:p>
        </w:tc>
        <w:tc>
          <w:tcPr>
            <w:tcW w:w="1236"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数据类型</w:t>
            </w:r>
          </w:p>
        </w:tc>
        <w:tc>
          <w:tcPr>
            <w:tcW w:w="1278"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数据精度</w:t>
            </w:r>
          </w:p>
        </w:tc>
        <w:tc>
          <w:tcPr>
            <w:tcW w:w="2888" w:type="dxa"/>
            <w:shd w:val="clear" w:color="auto" w:fill="auto"/>
            <w:noWrap/>
            <w:vAlign w:val="center"/>
          </w:tcPr>
          <w:p>
            <w:pPr>
              <w:widowControl/>
              <w:snapToGrid w:val="0"/>
              <w:spacing w:before="62" w:beforeLines="20"/>
              <w:jc w:val="center"/>
              <w:rPr>
                <w:rFonts w:ascii="微软雅黑" w:hAnsi="微软雅黑" w:eastAsia="微软雅黑" w:cs="宋体"/>
                <w:kern w:val="0"/>
                <w:szCs w:val="21"/>
              </w:rPr>
            </w:pPr>
            <w:r>
              <w:rPr>
                <w:rFonts w:hint="eastAsia" w:ascii="微软雅黑" w:hAnsi="微软雅黑" w:eastAsia="微软雅黑" w:cs="宋体"/>
                <w:kern w:val="0"/>
                <w:szCs w:val="21"/>
              </w:rPr>
              <w:t>参数说明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lsh</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检验流水号</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50</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必需，由业务信息上传后返回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accessToken</w:t>
            </w:r>
          </w:p>
        </w:tc>
        <w:tc>
          <w:tcPr>
            <w:tcW w:w="2158"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访问令牌</w:t>
            </w:r>
          </w:p>
        </w:tc>
        <w:tc>
          <w:tcPr>
            <w:tcW w:w="1236" w:type="dxa"/>
            <w:shd w:val="clear" w:color="auto" w:fill="auto"/>
            <w:noWrap/>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字符串</w:t>
            </w:r>
          </w:p>
        </w:tc>
        <w:tc>
          <w:tcPr>
            <w:tcW w:w="1278"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50</w:t>
            </w:r>
          </w:p>
        </w:tc>
        <w:tc>
          <w:tcPr>
            <w:tcW w:w="2888"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根据检测线编号调用获取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94"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qssx</w:t>
            </w:r>
          </w:p>
        </w:tc>
        <w:tc>
          <w:tcPr>
            <w:tcW w:w="2158" w:type="dxa"/>
            <w:shd w:val="clear" w:color="auto" w:fill="auto"/>
            <w:vAlign w:val="center"/>
          </w:tcPr>
          <w:p>
            <w:pPr>
              <w:widowControl/>
              <w:snapToGrid w:val="0"/>
              <w:spacing w:before="62" w:beforeLines="20"/>
              <w:ind w:left="-67" w:leftChars="-32" w:right="-107" w:rightChars="-51"/>
              <w:rPr>
                <w:rFonts w:ascii="微软雅黑" w:hAnsi="微软雅黑" w:eastAsia="微软雅黑" w:cs="宋体"/>
                <w:kern w:val="0"/>
                <w:szCs w:val="21"/>
              </w:rPr>
            </w:pPr>
            <w:r>
              <w:rPr>
                <w:rFonts w:hint="eastAsia" w:ascii="微软雅黑" w:hAnsi="微软雅黑" w:eastAsia="微软雅黑" w:cs="宋体"/>
                <w:kern w:val="0"/>
                <w:szCs w:val="21"/>
              </w:rPr>
              <w:t>全程时序</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14</w:t>
            </w:r>
          </w:p>
        </w:tc>
        <w:tc>
          <w:tcPr>
            <w:tcW w:w="2888" w:type="dxa"/>
            <w:shd w:val="clear" w:color="auto" w:fill="auto"/>
            <w:noWrap/>
            <w:vAlign w:val="center"/>
          </w:tcPr>
          <w:p>
            <w:pPr>
              <w:widowControl/>
              <w:snapToGrid w:val="0"/>
              <w:spacing w:before="62" w:beforeLines="20"/>
              <w:ind w:left="-69" w:leftChars="-33" w:right="-132" w:rightChars="-63"/>
              <w:rPr>
                <w:rFonts w:ascii="微软雅黑" w:hAnsi="微软雅黑" w:eastAsia="微软雅黑" w:cs="宋体"/>
                <w:kern w:val="0"/>
                <w:szCs w:val="21"/>
              </w:rPr>
            </w:pPr>
            <w:r>
              <w:rPr>
                <w:rFonts w:hint="eastAsia" w:ascii="微软雅黑" w:hAnsi="微软雅黑" w:eastAsia="微软雅黑" w:cs="宋体"/>
                <w:kern w:val="0"/>
                <w:szCs w:val="21"/>
              </w:rPr>
              <w:t>YYYYMMDDHHMMSS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94"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jcsxh</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检测顺序号</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字符串</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3</w:t>
            </w:r>
          </w:p>
        </w:tc>
        <w:tc>
          <w:tcPr>
            <w:tcW w:w="2888" w:type="dxa"/>
            <w:shd w:val="clear" w:color="auto" w:fill="auto"/>
            <w:noWrap/>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以时序类别分类按顺序自增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4"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hint="eastAsia" w:ascii="微软雅黑" w:hAnsi="微软雅黑" w:eastAsia="微软雅黑" w:cs="Arial"/>
                <w:kern w:val="0"/>
                <w:szCs w:val="21"/>
              </w:rPr>
              <w:t>l</w:t>
            </w:r>
            <w:r>
              <w:rPr>
                <w:rFonts w:ascii="微软雅黑" w:hAnsi="微软雅黑" w:eastAsia="微软雅黑" w:cs="Arial"/>
                <w:kern w:val="0"/>
                <w:szCs w:val="21"/>
              </w:rPr>
              <w:t>gmhd</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林格曼黑度值</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ascii="微软雅黑" w:hAnsi="微软雅黑" w:eastAsia="微软雅黑" w:cs="宋体"/>
                <w:kern w:val="0"/>
                <w:szCs w:val="21"/>
              </w:rPr>
              <w:t>2</w:t>
            </w:r>
            <w:r>
              <w:rPr>
                <w:rFonts w:hint="eastAsia" w:ascii="微软雅黑" w:hAnsi="微软雅黑" w:eastAsia="微软雅黑" w:cs="宋体"/>
                <w:kern w:val="0"/>
                <w:szCs w:val="21"/>
              </w:rPr>
              <w:t>,</w:t>
            </w:r>
            <w:r>
              <w:rPr>
                <w:rFonts w:ascii="微软雅黑" w:hAnsi="微软雅黑" w:eastAsia="微软雅黑" w:cs="宋体"/>
                <w:kern w:val="0"/>
                <w:szCs w:val="21"/>
              </w:rPr>
              <w:t>1</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fdjzs</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发动机转速数据</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r/min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wd</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环境温度每秒数据</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hint="eastAsia" w:ascii="微软雅黑" w:hAnsi="微软雅黑" w:eastAsia="微软雅黑"/>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sd</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环境相对湿度每秒数据</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8,4</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1" w:hRule="atLeast"/>
        </w:trPr>
        <w:tc>
          <w:tcPr>
            <w:tcW w:w="1635" w:type="dxa"/>
            <w:shd w:val="clear" w:color="auto" w:fill="auto"/>
            <w:vAlign w:val="center"/>
          </w:tcPr>
          <w:p>
            <w:pPr>
              <w:snapToGrid w:val="0"/>
              <w:spacing w:before="62" w:beforeLines="20"/>
              <w:rPr>
                <w:rFonts w:ascii="微软雅黑" w:hAnsi="微软雅黑" w:eastAsia="微软雅黑" w:cs="Arial"/>
                <w:kern w:val="0"/>
                <w:szCs w:val="21"/>
              </w:rPr>
            </w:pPr>
            <w:r>
              <w:rPr>
                <w:rFonts w:ascii="微软雅黑" w:hAnsi="微软雅黑" w:eastAsia="微软雅黑" w:cs="Arial"/>
                <w:kern w:val="0"/>
                <w:szCs w:val="21"/>
              </w:rPr>
              <w:t>dqy</w:t>
            </w:r>
          </w:p>
        </w:tc>
        <w:tc>
          <w:tcPr>
            <w:tcW w:w="2158" w:type="dxa"/>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环境大气压力每秒数据</w:t>
            </w:r>
          </w:p>
        </w:tc>
        <w:tc>
          <w:tcPr>
            <w:tcW w:w="1236"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数字</w:t>
            </w:r>
          </w:p>
        </w:tc>
        <w:tc>
          <w:tcPr>
            <w:tcW w:w="127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8,1</w:t>
            </w:r>
          </w:p>
        </w:tc>
        <w:tc>
          <w:tcPr>
            <w:tcW w:w="2888" w:type="dxa"/>
            <w:shd w:val="clear" w:color="auto" w:fill="auto"/>
            <w:noWrap/>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单位：</w:t>
            </w:r>
            <w:r>
              <w:rPr>
                <w:rFonts w:ascii="微软雅黑" w:hAnsi="微软雅黑" w:eastAsia="微软雅黑" w:cs="宋体"/>
                <w:kern w:val="0"/>
                <w:szCs w:val="21"/>
              </w:rPr>
              <w:t>kPa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51" w:hRule="atLeast"/>
        </w:trPr>
        <w:tc>
          <w:tcPr>
            <w:tcW w:w="919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b/>
                <w:szCs w:val="21"/>
              </w:rPr>
              <w:t>调用时机：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51" w:hRule="atLeast"/>
        </w:trPr>
        <w:tc>
          <w:tcPr>
            <w:tcW w:w="9195" w:type="dxa"/>
            <w:gridSpan w:val="5"/>
            <w:shd w:val="clear" w:color="auto" w:fill="auto"/>
            <w:vAlign w:val="center"/>
          </w:tcPr>
          <w:p>
            <w:pPr>
              <w:widowControl/>
              <w:snapToGrid w:val="0"/>
              <w:spacing w:before="62" w:beforeLines="20"/>
              <w:rPr>
                <w:rFonts w:ascii="微软雅黑" w:hAnsi="微软雅黑" w:eastAsia="微软雅黑" w:cs="宋体"/>
                <w:kern w:val="0"/>
                <w:szCs w:val="21"/>
              </w:rPr>
            </w:pPr>
            <w:r>
              <w:rPr>
                <w:rFonts w:hint="eastAsia" w:ascii="微软雅黑" w:hAnsi="微软雅黑" w:eastAsia="微软雅黑" w:cs="宋体"/>
                <w:kern w:val="0"/>
                <w:szCs w:val="21"/>
              </w:rPr>
              <w:t>检测过程中得到数据立即上传</w:t>
            </w:r>
          </w:p>
        </w:tc>
      </w:tr>
    </w:tbl>
    <w:p>
      <w:pPr>
        <w:rPr>
          <w:rFonts w:ascii="微软雅黑" w:hAnsi="微软雅黑" w:eastAsia="微软雅黑"/>
        </w:rPr>
      </w:pPr>
    </w:p>
    <w:p>
      <w:pPr>
        <w:snapToGrid w:val="0"/>
        <w:ind w:left="360"/>
        <w:rPr>
          <w:rFonts w:ascii="微软雅黑" w:hAnsi="微软雅黑" w:eastAsia="微软雅黑"/>
          <w:szCs w:val="21"/>
        </w:rPr>
      </w:pPr>
    </w:p>
    <w:sectPr>
      <w:pgSz w:w="11906" w:h="16838"/>
      <w:pgMar w:top="1418" w:right="1418" w:bottom="1418" w:left="1418" w:header="851" w:footer="992" w:gutter="0"/>
      <w:pgNumType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 w:date="2019-10-04T16:57:00Z" w:initials="">
    <w:p w14:paraId="48230029">
      <w:pPr>
        <w:pStyle w:val="9"/>
      </w:pPr>
      <w:r>
        <w:rPr>
          <w:rFonts w:hint="eastAsia"/>
        </w:rPr>
        <w:t>增加3个返回</w:t>
      </w:r>
    </w:p>
  </w:comment>
  <w:comment w:id="1" w:author="admi" w:date="2019-10-15T10:23:00Z" w:initials="a">
    <w:p w14:paraId="678418BE">
      <w:pPr>
        <w:pStyle w:val="9"/>
      </w:pPr>
      <w:r>
        <w:rPr>
          <w:rFonts w:hint="eastAsia"/>
        </w:rPr>
        <w:t>添加OBD检测人员列表接口</w:t>
      </w:r>
    </w:p>
  </w:comment>
  <w:comment w:id="2" w:author="admi" w:date="2019-10-15T10:24:00Z" w:initials="a">
    <w:p w14:paraId="3D6C4AE1">
      <w:pPr>
        <w:pStyle w:val="9"/>
      </w:pPr>
      <w:r>
        <w:rPr>
          <w:rFonts w:hint="eastAsia"/>
        </w:rPr>
        <w:t>添加OBD待检列表接口</w:t>
      </w:r>
    </w:p>
  </w:comment>
  <w:comment w:id="3" w:author="admin" w:date="2019-10-04T16:57:00Z" w:initials="">
    <w:p w14:paraId="72AE2CD6">
      <w:pPr>
        <w:pStyle w:val="9"/>
      </w:pPr>
      <w:r>
        <w:rPr>
          <w:rFonts w:hint="eastAsia"/>
        </w:rPr>
        <w:t>备注字段由zt修改为bz</w:t>
      </w:r>
    </w:p>
  </w:comment>
  <w:comment w:id="4" w:author="admin" w:date="2019-10-04T16:56:00Z" w:initials="">
    <w:p w14:paraId="5F906952">
      <w:pPr>
        <w:pStyle w:val="9"/>
      </w:pPr>
      <w:r>
        <w:rPr>
          <w:rFonts w:hint="eastAsia"/>
        </w:rPr>
        <w:t>方法名由obdjgsj修改为obdJgsj</w:t>
      </w:r>
    </w:p>
  </w:comment>
  <w:comment w:id="5" w:author="admin" w:date="2019-10-15T17:19:00Z" w:initials="">
    <w:p w14:paraId="6DF11649">
      <w:pPr>
        <w:pStyle w:val="9"/>
        <w:rPr>
          <w:rFonts w:hint="default" w:eastAsia="宋体"/>
          <w:lang w:val="en-US" w:eastAsia="zh-CN"/>
        </w:rPr>
      </w:pPr>
      <w:r>
        <w:rPr>
          <w:rFonts w:hint="eastAsia"/>
          <w:lang w:val="en-US" w:eastAsia="zh-CN"/>
        </w:rPr>
        <w:t>增加lsh字段</w:t>
      </w:r>
    </w:p>
  </w:comment>
  <w:comment w:id="6" w:author="admi" w:date="2019-10-09T08:51:00Z" w:initials="a">
    <w:p w14:paraId="41BB5AF1">
      <w:pPr>
        <w:pStyle w:val="9"/>
      </w:pPr>
      <w:r>
        <w:rPr>
          <w:rFonts w:hint="eastAsia"/>
        </w:rPr>
        <w:t>修改备注信息</w:t>
      </w:r>
    </w:p>
  </w:comment>
  <w:comment w:id="7" w:author="admin" w:date="2019-10-04T16:56:00Z" w:initials="">
    <w:p w14:paraId="01EB26E9">
      <w:pPr>
        <w:pStyle w:val="9"/>
      </w:pPr>
      <w:r>
        <w:rPr>
          <w:rFonts w:hint="eastAsia"/>
        </w:rPr>
        <w:t>检测结束时间由Jcjssj修改为jcjssj</w:t>
      </w:r>
    </w:p>
  </w:comment>
  <w:comment w:id="8" w:author="admin" w:date="2019-10-04T16:55:00Z" w:initials="">
    <w:p w14:paraId="2EA60BB3">
      <w:pPr>
        <w:pStyle w:val="9"/>
      </w:pPr>
      <w:r>
        <w:rPr>
          <w:rFonts w:hint="eastAsia"/>
        </w:rPr>
        <w:t>名称由obdgcsj修改为obdGcsj</w:t>
      </w:r>
    </w:p>
  </w:comment>
  <w:comment w:id="9" w:author="admin" w:date="2019-10-04T16:46:00Z" w:initials="">
    <w:p w14:paraId="153C12DB">
      <w:pPr>
        <w:pStyle w:val="9"/>
      </w:pPr>
      <w:r>
        <w:rPr>
          <w:rFonts w:hint="eastAsia"/>
        </w:rPr>
        <w:t>增加全时时序字段</w:t>
      </w:r>
    </w:p>
  </w:comment>
  <w:comment w:id="10" w:author="admin" w:date="2019-10-04T16:55:00Z" w:initials="">
    <w:p w14:paraId="390C7E87">
      <w:pPr>
        <w:pStyle w:val="9"/>
      </w:pPr>
      <w:r>
        <w:rPr>
          <w:rFonts w:hint="eastAsia"/>
        </w:rPr>
        <w:t>检测顺序号由jcxsh修改为jcsxh</w:t>
      </w:r>
    </w:p>
  </w:comment>
  <w:comment w:id="11" w:author="admi" w:date="2019-10-15T14:24:00Z" w:initials="a">
    <w:p w14:paraId="00990F3E">
      <w:pPr>
        <w:pStyle w:val="9"/>
      </w:pPr>
      <w:r>
        <w:rPr>
          <w:rFonts w:hint="eastAsia"/>
        </w:rPr>
        <w:t>添加obd-iupr检测数据</w:t>
      </w:r>
    </w:p>
  </w:comment>
  <w:comment w:id="12" w:author="admi" w:date="2019-10-15T14:24:00Z" w:initials="a">
    <w:p w14:paraId="305E0124">
      <w:pPr>
        <w:pStyle w:val="9"/>
      </w:pPr>
      <w:r>
        <w:rPr>
          <w:rFonts w:hint="eastAsia"/>
        </w:rPr>
        <w:t>添加obd-iupr检测数据</w:t>
      </w:r>
    </w:p>
  </w:comment>
  <w:comment w:id="13" w:author="admin" w:date="2019-10-04T16:59:00Z" w:initials="">
    <w:p w14:paraId="491C440D">
      <w:pPr>
        <w:pStyle w:val="9"/>
      </w:pPr>
      <w:r>
        <w:rPr>
          <w:rFonts w:hint="eastAsia"/>
        </w:rPr>
        <w:t>进油口测试结果由Jykcs修改为jykcsjg</w:t>
      </w:r>
    </w:p>
  </w:comment>
  <w:comment w:id="14" w:author="admin" w:date="2019-10-04T16:59:00Z" w:initials="">
    <w:p w14:paraId="4DB74D06">
      <w:pPr>
        <w:pStyle w:val="9"/>
      </w:pPr>
      <w:r>
        <w:rPr>
          <w:rFonts w:hint="eastAsia"/>
        </w:rPr>
        <w:t>油箱盖测试结果由yxgcs修改为yxgcsjg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230029" w15:done="0"/>
  <w15:commentEx w15:paraId="678418BE" w15:done="0"/>
  <w15:commentEx w15:paraId="3D6C4AE1" w15:done="0"/>
  <w15:commentEx w15:paraId="72AE2CD6" w15:done="0"/>
  <w15:commentEx w15:paraId="5F906952" w15:done="0"/>
  <w15:commentEx w15:paraId="6DF11649" w15:done="0"/>
  <w15:commentEx w15:paraId="41BB5AF1" w15:done="0"/>
  <w15:commentEx w15:paraId="01EB26E9" w15:done="0"/>
  <w15:commentEx w15:paraId="2EA60BB3" w15:done="0"/>
  <w15:commentEx w15:paraId="153C12DB" w15:done="0"/>
  <w15:commentEx w15:paraId="390C7E87" w15:done="0"/>
  <w15:commentEx w15:paraId="00990F3E" w15:done="0"/>
  <w15:commentEx w15:paraId="305E0124" w15:done="0"/>
  <w15:commentEx w15:paraId="491C440D" w15:done="0"/>
  <w15:commentEx w15:paraId="4DB74D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UI">
    <w:altName w:val="宋体"/>
    <w:panose1 w:val="020B0503020000020204"/>
    <w:charset w:val="86"/>
    <w:family w:val="swiss"/>
    <w:pitch w:val="default"/>
    <w:sig w:usb0="00000000" w:usb1="00000000" w:usb2="00000016" w:usb3="00000000" w:csb0="0004001F" w:csb1="00000000"/>
  </w:font>
  <w:font w:name="方正小标宋简体">
    <w:altName w:val="黑体"/>
    <w:panose1 w:val="02010601030000010101"/>
    <w:charset w:val="86"/>
    <w:family w:val="auto"/>
    <w:pitch w:val="default"/>
    <w:sig w:usb0="00000000" w:usb1="00000000" w:usb2="00000010" w:usb3="00000000" w:csb0="00040000" w:csb1="00000000"/>
  </w:font>
  <w:font w:name="等线">
    <w:altName w:val="微软雅黑"/>
    <w:panose1 w:val="02010600030000010101"/>
    <w:charset w:val="86"/>
    <w:family w:val="auto"/>
    <w:pitch w:val="default"/>
    <w:sig w:usb0="00000000" w:usb1="00000000" w:usb2="00000016" w:usb3="00000000" w:csb0="0004000F" w:csb1="00000000"/>
  </w:font>
  <w:font w:name="MS Mincho">
    <w:panose1 w:val="02020609040205080304"/>
    <w:charset w:val="80"/>
    <w:family w:val="modern"/>
    <w:pitch w:val="default"/>
    <w:sig w:usb0="E00002FF" w:usb1="6AC7FDFB" w:usb2="00000012" w:usb3="00000000" w:csb0="4002009F" w:csb1="DFD70000"/>
  </w:font>
  <w:font w:name="新宋体">
    <w:panose1 w:val="02010609030101010101"/>
    <w:charset w:val="86"/>
    <w:family w:val="moder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37</w:t>
    </w:r>
    <w:r>
      <w:rPr>
        <w:kern w:val="0"/>
        <w:szCs w:val="21"/>
      </w:rPr>
      <w:fldChar w:fldCharType="end"/>
    </w:r>
    <w:r>
      <w:rPr>
        <w:rFonts w:hint="eastAsia"/>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4"/>
      </w:rPr>
    </w:pPr>
    <w:r>
      <w:rPr>
        <w:rStyle w:val="24"/>
      </w:rPr>
      <w:fldChar w:fldCharType="begin"/>
    </w:r>
    <w:r>
      <w:rPr>
        <w:rStyle w:val="24"/>
      </w:rPr>
      <w:instrText xml:space="preserve">PAGE  </w:instrText>
    </w:r>
    <w:r>
      <w:rPr>
        <w:rStyle w:val="24"/>
      </w:rPr>
      <w:fldChar w:fldCharType="end"/>
    </w:r>
  </w:p>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bullet"/>
      <w:pStyle w:val="37"/>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0000001"/>
    <w:multiLevelType w:val="multilevel"/>
    <w:tmpl w:val="000000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2"/>
    <w:multiLevelType w:val="multilevel"/>
    <w:tmpl w:val="00000002"/>
    <w:lvl w:ilvl="0" w:tentative="0">
      <w:start w:val="1"/>
      <w:numFmt w:val="decimal"/>
      <w:lvlText w:val="%1）"/>
      <w:lvlJc w:val="left"/>
      <w:pPr>
        <w:ind w:left="669" w:hanging="360"/>
      </w:pPr>
      <w:rPr>
        <w:rFonts w:hint="default"/>
      </w:rPr>
    </w:lvl>
    <w:lvl w:ilvl="1" w:tentative="0">
      <w:start w:val="1"/>
      <w:numFmt w:val="lowerLetter"/>
      <w:lvlText w:val="%2)"/>
      <w:lvlJc w:val="left"/>
      <w:pPr>
        <w:ind w:left="1149" w:hanging="420"/>
      </w:pPr>
    </w:lvl>
    <w:lvl w:ilvl="2" w:tentative="0">
      <w:start w:val="1"/>
      <w:numFmt w:val="lowerRoman"/>
      <w:lvlText w:val="%3."/>
      <w:lvlJc w:val="right"/>
      <w:pPr>
        <w:ind w:left="1569" w:hanging="420"/>
      </w:pPr>
    </w:lvl>
    <w:lvl w:ilvl="3" w:tentative="0">
      <w:start w:val="1"/>
      <w:numFmt w:val="decimal"/>
      <w:lvlText w:val="%4."/>
      <w:lvlJc w:val="left"/>
      <w:pPr>
        <w:ind w:left="1989" w:hanging="420"/>
      </w:pPr>
    </w:lvl>
    <w:lvl w:ilvl="4" w:tentative="0">
      <w:start w:val="1"/>
      <w:numFmt w:val="lowerLetter"/>
      <w:lvlText w:val="%5)"/>
      <w:lvlJc w:val="left"/>
      <w:pPr>
        <w:ind w:left="2409" w:hanging="420"/>
      </w:pPr>
    </w:lvl>
    <w:lvl w:ilvl="5" w:tentative="0">
      <w:start w:val="1"/>
      <w:numFmt w:val="lowerRoman"/>
      <w:lvlText w:val="%6."/>
      <w:lvlJc w:val="right"/>
      <w:pPr>
        <w:ind w:left="2829" w:hanging="420"/>
      </w:pPr>
    </w:lvl>
    <w:lvl w:ilvl="6" w:tentative="0">
      <w:start w:val="1"/>
      <w:numFmt w:val="decimal"/>
      <w:lvlText w:val="%7."/>
      <w:lvlJc w:val="left"/>
      <w:pPr>
        <w:ind w:left="3249" w:hanging="420"/>
      </w:pPr>
    </w:lvl>
    <w:lvl w:ilvl="7" w:tentative="0">
      <w:start w:val="1"/>
      <w:numFmt w:val="lowerLetter"/>
      <w:lvlText w:val="%8)"/>
      <w:lvlJc w:val="left"/>
      <w:pPr>
        <w:ind w:left="3669" w:hanging="420"/>
      </w:pPr>
    </w:lvl>
    <w:lvl w:ilvl="8" w:tentative="0">
      <w:start w:val="1"/>
      <w:numFmt w:val="lowerRoman"/>
      <w:lvlText w:val="%9."/>
      <w:lvlJc w:val="right"/>
      <w:pPr>
        <w:ind w:left="4089" w:hanging="420"/>
      </w:pPr>
    </w:lvl>
  </w:abstractNum>
  <w:abstractNum w:abstractNumId="3">
    <w:nsid w:val="00000003"/>
    <w:multiLevelType w:val="multilevel"/>
    <w:tmpl w:val="0000000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04"/>
    <w:multiLevelType w:val="multilevel"/>
    <w:tmpl w:val="000000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05"/>
    <w:multiLevelType w:val="multilevel"/>
    <w:tmpl w:val="00000005"/>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1288"/>
        </w:tabs>
        <w:ind w:left="1288" w:hanging="720"/>
      </w:pPr>
      <w:rPr>
        <w:rFonts w:hint="eastAsia"/>
        <w:b/>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
    <w15:presenceInfo w15:providerId="None" w15:userId="admin"/>
  </w15:person>
  <w15:person w15:author="admi">
    <w15:presenceInfo w15:providerId="None" w15:userId="admi"/>
  </w15:person>
  <w15:person w15:author="baixg">
    <w15:presenceInfo w15:providerId="None" w15:userId="baix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2434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0"/>
    <w:pPr>
      <w:keepNext/>
      <w:keepLines/>
      <w:numPr>
        <w:ilvl w:val="0"/>
        <w:numId w:val="1"/>
      </w:numPr>
      <w:spacing w:line="578" w:lineRule="auto"/>
      <w:outlineLvl w:val="0"/>
    </w:pPr>
    <w:rPr>
      <w:b/>
      <w:bCs/>
      <w:kern w:val="44"/>
      <w:sz w:val="30"/>
      <w:szCs w:val="44"/>
    </w:rPr>
  </w:style>
  <w:style w:type="paragraph" w:styleId="3">
    <w:name w:val="heading 2"/>
    <w:basedOn w:val="1"/>
    <w:next w:val="1"/>
    <w:link w:val="28"/>
    <w:qFormat/>
    <w:uiPriority w:val="0"/>
    <w:pPr>
      <w:keepNext/>
      <w:keepLines/>
      <w:numPr>
        <w:ilvl w:val="1"/>
        <w:numId w:val="1"/>
      </w:numPr>
      <w:tabs>
        <w:tab w:val="left" w:pos="432"/>
      </w:tabs>
      <w:spacing w:line="416" w:lineRule="auto"/>
      <w:outlineLvl w:val="1"/>
    </w:pPr>
    <w:rPr>
      <w:rFonts w:ascii="Arial" w:hAnsi="Arial"/>
      <w:b/>
      <w:bCs/>
      <w:sz w:val="28"/>
      <w:szCs w:val="32"/>
    </w:rPr>
  </w:style>
  <w:style w:type="paragraph" w:styleId="4">
    <w:name w:val="heading 3"/>
    <w:basedOn w:val="1"/>
    <w:next w:val="1"/>
    <w:link w:val="29"/>
    <w:qFormat/>
    <w:uiPriority w:val="0"/>
    <w:pPr>
      <w:keepNext/>
      <w:keepLines/>
      <w:numPr>
        <w:ilvl w:val="2"/>
        <w:numId w:val="1"/>
      </w:numPr>
      <w:tabs>
        <w:tab w:val="left" w:pos="432"/>
      </w:tabs>
      <w:spacing w:line="416" w:lineRule="auto"/>
      <w:outlineLvl w:val="2"/>
    </w:pPr>
    <w:rPr>
      <w:rFonts w:eastAsia="微软雅黑"/>
      <w:b/>
      <w:bCs/>
      <w:sz w:val="24"/>
      <w:szCs w:val="32"/>
    </w:rPr>
  </w:style>
  <w:style w:type="paragraph" w:styleId="5">
    <w:name w:val="heading 4"/>
    <w:basedOn w:val="1"/>
    <w:next w:val="1"/>
    <w:link w:val="30"/>
    <w:qFormat/>
    <w:uiPriority w:val="0"/>
    <w:pPr>
      <w:keepNext/>
      <w:keepLines/>
      <w:numPr>
        <w:ilvl w:val="3"/>
        <w:numId w:val="1"/>
      </w:numPr>
      <w:tabs>
        <w:tab w:val="left" w:pos="432"/>
      </w:tabs>
      <w:spacing w:line="377" w:lineRule="auto"/>
      <w:jc w:val="left"/>
      <w:outlineLvl w:val="3"/>
    </w:pPr>
    <w:rPr>
      <w:rFonts w:ascii="Arial" w:hAnsi="Arial"/>
      <w:bCs/>
      <w:szCs w:val="28"/>
    </w:rPr>
  </w:style>
  <w:style w:type="character" w:default="1" w:styleId="23">
    <w:name w:val="Default Paragraph Font"/>
    <w:qFormat/>
    <w:uiPriority w:val="1"/>
  </w:style>
  <w:style w:type="table" w:default="1" w:styleId="20">
    <w:name w:val="Normal Table"/>
    <w:qFormat/>
    <w:uiPriority w:val="99"/>
    <w:tblPr>
      <w:tblCellMar>
        <w:top w:w="0" w:type="dxa"/>
        <w:left w:w="108" w:type="dxa"/>
        <w:bottom w:w="0" w:type="dxa"/>
        <w:right w:w="108" w:type="dxa"/>
      </w:tblCellMar>
    </w:tblPr>
  </w:style>
  <w:style w:type="paragraph" w:styleId="6">
    <w:name w:val="caption"/>
    <w:basedOn w:val="1"/>
    <w:next w:val="1"/>
    <w:qFormat/>
    <w:uiPriority w:val="0"/>
    <w:pPr>
      <w:spacing w:before="152" w:after="160"/>
    </w:pPr>
    <w:rPr>
      <w:rFonts w:ascii="Arial" w:hAnsi="Arial" w:eastAsia="黑体" w:cs="Arial"/>
      <w:sz w:val="20"/>
      <w:szCs w:val="20"/>
    </w:rPr>
  </w:style>
  <w:style w:type="paragraph" w:styleId="7">
    <w:name w:val="Document Map"/>
    <w:basedOn w:val="1"/>
    <w:link w:val="43"/>
    <w:qFormat/>
    <w:uiPriority w:val="0"/>
    <w:rPr>
      <w:rFonts w:ascii="宋体"/>
      <w:sz w:val="18"/>
      <w:szCs w:val="18"/>
    </w:rPr>
  </w:style>
  <w:style w:type="paragraph" w:styleId="8">
    <w:name w:val="toa heading"/>
    <w:basedOn w:val="1"/>
    <w:next w:val="1"/>
    <w:qFormat/>
    <w:uiPriority w:val="0"/>
    <w:pPr>
      <w:spacing w:before="120"/>
    </w:pPr>
    <w:rPr>
      <w:rFonts w:ascii="Cambria" w:hAnsi="Cambria"/>
      <w:sz w:val="24"/>
    </w:rPr>
  </w:style>
  <w:style w:type="paragraph" w:styleId="9">
    <w:name w:val="annotation text"/>
    <w:basedOn w:val="1"/>
    <w:link w:val="46"/>
    <w:qFormat/>
    <w:uiPriority w:val="0"/>
    <w:pPr>
      <w:jc w:val="left"/>
    </w:pPr>
  </w:style>
  <w:style w:type="paragraph" w:styleId="10">
    <w:name w:val="Body Text Indent"/>
    <w:basedOn w:val="1"/>
    <w:link w:val="34"/>
    <w:qFormat/>
    <w:uiPriority w:val="0"/>
    <w:pPr>
      <w:ind w:firstLine="420"/>
    </w:pPr>
    <w:rPr>
      <w:sz w:val="24"/>
    </w:rPr>
  </w:style>
  <w:style w:type="paragraph" w:styleId="11">
    <w:name w:val="toc 3"/>
    <w:basedOn w:val="1"/>
    <w:next w:val="1"/>
    <w:qFormat/>
    <w:uiPriority w:val="39"/>
    <w:pPr>
      <w:ind w:left="840" w:leftChars="400"/>
    </w:pPr>
  </w:style>
  <w:style w:type="paragraph" w:styleId="12">
    <w:name w:val="Date"/>
    <w:basedOn w:val="1"/>
    <w:next w:val="1"/>
    <w:link w:val="32"/>
    <w:qFormat/>
    <w:uiPriority w:val="0"/>
    <w:pPr>
      <w:ind w:left="100" w:leftChars="2500"/>
    </w:pPr>
  </w:style>
  <w:style w:type="paragraph" w:styleId="13">
    <w:name w:val="Body Text Indent 2"/>
    <w:basedOn w:val="1"/>
    <w:link w:val="36"/>
    <w:qFormat/>
    <w:uiPriority w:val="0"/>
    <w:pPr>
      <w:spacing w:after="120" w:line="480" w:lineRule="auto"/>
      <w:ind w:left="420" w:leftChars="200"/>
    </w:pPr>
  </w:style>
  <w:style w:type="paragraph" w:styleId="14">
    <w:name w:val="Balloon Text"/>
    <w:basedOn w:val="1"/>
    <w:link w:val="42"/>
    <w:qFormat/>
    <w:uiPriority w:val="0"/>
    <w:rPr>
      <w:sz w:val="18"/>
      <w:szCs w:val="18"/>
    </w:rPr>
  </w:style>
  <w:style w:type="paragraph" w:styleId="15">
    <w:name w:val="footer"/>
    <w:basedOn w:val="1"/>
    <w:link w:val="38"/>
    <w:qFormat/>
    <w:uiPriority w:val="99"/>
    <w:pPr>
      <w:tabs>
        <w:tab w:val="center" w:pos="4153"/>
        <w:tab w:val="right" w:pos="8306"/>
      </w:tabs>
      <w:snapToGrid w:val="0"/>
      <w:jc w:val="left"/>
    </w:pPr>
    <w:rPr>
      <w:sz w:val="18"/>
      <w:szCs w:val="18"/>
    </w:rPr>
  </w:style>
  <w:style w:type="paragraph" w:styleId="16">
    <w:name w:val="header"/>
    <w:basedOn w:val="1"/>
    <w:link w:val="39"/>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style>
  <w:style w:type="paragraph" w:styleId="18">
    <w:name w:val="toc 2"/>
    <w:basedOn w:val="1"/>
    <w:next w:val="1"/>
    <w:qFormat/>
    <w:uiPriority w:val="39"/>
    <w:pPr>
      <w:ind w:left="420" w:leftChars="200"/>
    </w:pPr>
  </w:style>
  <w:style w:type="paragraph" w:styleId="19">
    <w:name w:val="annotation subject"/>
    <w:basedOn w:val="9"/>
    <w:next w:val="9"/>
    <w:link w:val="48"/>
    <w:qFormat/>
    <w:uiPriority w:val="0"/>
    <w:rPr>
      <w:b/>
      <w:bCs/>
    </w:rPr>
  </w:style>
  <w:style w:type="table" w:styleId="21">
    <w:name w:val="Table Grid"/>
    <w:basedOn w:val="20"/>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2">
    <w:name w:val="Table Professional"/>
    <w:basedOn w:val="20"/>
    <w:qFormat/>
    <w:uiPriority w:val="0"/>
    <w:pPr>
      <w:widowControl w:val="0"/>
      <w:jc w:val="both"/>
    </w:pPr>
    <w:rPr>
      <w:rFonts w:ascii="Times New Roman" w:hAnsi="Times New Roman" w:eastAsia="宋体" w:cs="Times New Roman"/>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styleId="24">
    <w:name w:val="page number"/>
    <w:basedOn w:val="23"/>
    <w:qFormat/>
    <w:uiPriority w:val="0"/>
  </w:style>
  <w:style w:type="character" w:styleId="25">
    <w:name w:val="Hyperlink"/>
    <w:qFormat/>
    <w:uiPriority w:val="99"/>
    <w:rPr>
      <w:color w:val="0000FF"/>
      <w:u w:val="single"/>
    </w:rPr>
  </w:style>
  <w:style w:type="character" w:styleId="26">
    <w:name w:val="annotation reference"/>
    <w:qFormat/>
    <w:uiPriority w:val="0"/>
    <w:rPr>
      <w:sz w:val="21"/>
      <w:szCs w:val="21"/>
    </w:rPr>
  </w:style>
  <w:style w:type="character" w:customStyle="1" w:styleId="27">
    <w:name w:val="标题 1 Char"/>
    <w:basedOn w:val="23"/>
    <w:link w:val="2"/>
    <w:qFormat/>
    <w:uiPriority w:val="0"/>
    <w:rPr>
      <w:rFonts w:ascii="Times New Roman" w:hAnsi="Times New Roman" w:eastAsia="宋体" w:cs="Times New Roman"/>
      <w:b/>
      <w:bCs/>
      <w:kern w:val="44"/>
      <w:sz w:val="30"/>
      <w:szCs w:val="44"/>
    </w:rPr>
  </w:style>
  <w:style w:type="character" w:customStyle="1" w:styleId="28">
    <w:name w:val="标题 2 Char"/>
    <w:basedOn w:val="23"/>
    <w:link w:val="3"/>
    <w:qFormat/>
    <w:uiPriority w:val="0"/>
    <w:rPr>
      <w:rFonts w:ascii="Arial" w:hAnsi="Arial" w:eastAsia="宋体" w:cs="Times New Roman"/>
      <w:b/>
      <w:bCs/>
      <w:sz w:val="28"/>
      <w:szCs w:val="32"/>
    </w:rPr>
  </w:style>
  <w:style w:type="character" w:customStyle="1" w:styleId="29">
    <w:name w:val="标题 3 Char"/>
    <w:link w:val="4"/>
    <w:qFormat/>
    <w:uiPriority w:val="0"/>
    <w:rPr>
      <w:rFonts w:ascii="Times New Roman" w:hAnsi="Times New Roman" w:eastAsia="微软雅黑" w:cs="Times New Roman"/>
      <w:b/>
      <w:bCs/>
      <w:kern w:val="2"/>
      <w:sz w:val="24"/>
      <w:szCs w:val="32"/>
    </w:rPr>
  </w:style>
  <w:style w:type="character" w:customStyle="1" w:styleId="30">
    <w:name w:val="标题 4 Char"/>
    <w:basedOn w:val="23"/>
    <w:link w:val="5"/>
    <w:qFormat/>
    <w:uiPriority w:val="0"/>
    <w:rPr>
      <w:rFonts w:ascii="Arial" w:hAnsi="Arial" w:eastAsia="宋体" w:cs="Times New Roman"/>
      <w:bCs/>
      <w:szCs w:val="28"/>
    </w:rPr>
  </w:style>
  <w:style w:type="character" w:customStyle="1" w:styleId="31">
    <w:name w:val="标题 3 字符"/>
    <w:basedOn w:val="23"/>
    <w:qFormat/>
    <w:uiPriority w:val="9"/>
    <w:rPr>
      <w:rFonts w:ascii="Times New Roman" w:hAnsi="Times New Roman" w:eastAsia="宋体" w:cs="Times New Roman"/>
      <w:b/>
      <w:bCs/>
      <w:sz w:val="32"/>
      <w:szCs w:val="32"/>
    </w:rPr>
  </w:style>
  <w:style w:type="character" w:customStyle="1" w:styleId="32">
    <w:name w:val="日期 Char"/>
    <w:basedOn w:val="23"/>
    <w:link w:val="12"/>
    <w:qFormat/>
    <w:uiPriority w:val="0"/>
    <w:rPr>
      <w:rFonts w:ascii="Times New Roman" w:hAnsi="Times New Roman" w:eastAsia="宋体" w:cs="Times New Roman"/>
      <w:szCs w:val="24"/>
    </w:rPr>
  </w:style>
  <w:style w:type="paragraph" w:customStyle="1" w:styleId="33">
    <w:name w:val="Char"/>
    <w:basedOn w:val="1"/>
    <w:qFormat/>
    <w:uiPriority w:val="0"/>
    <w:pPr>
      <w:jc w:val="left"/>
    </w:pPr>
    <w:rPr>
      <w:rFonts w:ascii="Tahoma" w:hAnsi="Tahoma"/>
      <w:sz w:val="24"/>
      <w:szCs w:val="20"/>
    </w:rPr>
  </w:style>
  <w:style w:type="character" w:customStyle="1" w:styleId="34">
    <w:name w:val="正文文本缩进 Char"/>
    <w:basedOn w:val="23"/>
    <w:link w:val="10"/>
    <w:qFormat/>
    <w:uiPriority w:val="0"/>
    <w:rPr>
      <w:rFonts w:ascii="Times New Roman" w:hAnsi="Times New Roman" w:eastAsia="宋体" w:cs="Times New Roman"/>
      <w:sz w:val="24"/>
      <w:szCs w:val="24"/>
    </w:rPr>
  </w:style>
  <w:style w:type="paragraph" w:customStyle="1" w:styleId="35">
    <w:name w:val="图片"/>
    <w:basedOn w:val="1"/>
    <w:qFormat/>
    <w:uiPriority w:val="0"/>
    <w:rPr>
      <w:sz w:val="24"/>
    </w:rPr>
  </w:style>
  <w:style w:type="character" w:customStyle="1" w:styleId="36">
    <w:name w:val="正文文本缩进 2 Char"/>
    <w:basedOn w:val="23"/>
    <w:link w:val="13"/>
    <w:qFormat/>
    <w:uiPriority w:val="0"/>
    <w:rPr>
      <w:rFonts w:ascii="Times New Roman" w:hAnsi="Times New Roman" w:eastAsia="宋体" w:cs="Times New Roman"/>
      <w:szCs w:val="24"/>
    </w:rPr>
  </w:style>
  <w:style w:type="paragraph" w:customStyle="1" w:styleId="37">
    <w:name w:val="小项"/>
    <w:basedOn w:val="1"/>
    <w:next w:val="1"/>
    <w:qFormat/>
    <w:uiPriority w:val="0"/>
    <w:pPr>
      <w:numPr>
        <w:ilvl w:val="0"/>
        <w:numId w:val="2"/>
      </w:numPr>
      <w:spacing w:before="100" w:beforeLines="100" w:line="360" w:lineRule="auto"/>
    </w:pPr>
    <w:rPr>
      <w:sz w:val="24"/>
    </w:rPr>
  </w:style>
  <w:style w:type="character" w:customStyle="1" w:styleId="38">
    <w:name w:val="页脚 Char"/>
    <w:basedOn w:val="23"/>
    <w:link w:val="15"/>
    <w:qFormat/>
    <w:uiPriority w:val="99"/>
    <w:rPr>
      <w:rFonts w:ascii="Times New Roman" w:hAnsi="Times New Roman" w:eastAsia="宋体" w:cs="Times New Roman"/>
      <w:sz w:val="18"/>
      <w:szCs w:val="18"/>
    </w:rPr>
  </w:style>
  <w:style w:type="character" w:customStyle="1" w:styleId="39">
    <w:name w:val="页眉 Char"/>
    <w:basedOn w:val="23"/>
    <w:link w:val="16"/>
    <w:qFormat/>
    <w:uiPriority w:val="0"/>
    <w:rPr>
      <w:rFonts w:ascii="Times New Roman" w:hAnsi="Times New Roman" w:eastAsia="宋体" w:cs="Times New Roman"/>
      <w:sz w:val="18"/>
      <w:szCs w:val="18"/>
    </w:rPr>
  </w:style>
  <w:style w:type="paragraph" w:customStyle="1" w:styleId="40">
    <w:name w:val="1"/>
    <w:basedOn w:val="1"/>
    <w:next w:val="41"/>
    <w:qFormat/>
    <w:uiPriority w:val="34"/>
    <w:pPr>
      <w:ind w:firstLine="420" w:firstLineChars="200"/>
    </w:pPr>
  </w:style>
  <w:style w:type="paragraph" w:styleId="41">
    <w:name w:val="List Paragraph"/>
    <w:basedOn w:val="1"/>
    <w:qFormat/>
    <w:uiPriority w:val="34"/>
    <w:pPr>
      <w:ind w:firstLine="420" w:firstLineChars="200"/>
    </w:pPr>
  </w:style>
  <w:style w:type="character" w:customStyle="1" w:styleId="42">
    <w:name w:val="批注框文本 Char"/>
    <w:basedOn w:val="23"/>
    <w:link w:val="14"/>
    <w:qFormat/>
    <w:uiPriority w:val="0"/>
    <w:rPr>
      <w:rFonts w:ascii="Times New Roman" w:hAnsi="Times New Roman" w:eastAsia="宋体" w:cs="Times New Roman"/>
      <w:sz w:val="18"/>
      <w:szCs w:val="18"/>
    </w:rPr>
  </w:style>
  <w:style w:type="character" w:customStyle="1" w:styleId="43">
    <w:name w:val="文档结构图 Char"/>
    <w:link w:val="7"/>
    <w:qFormat/>
    <w:uiPriority w:val="0"/>
    <w:rPr>
      <w:rFonts w:ascii="宋体" w:hAnsi="Times New Roman" w:eastAsia="宋体" w:cs="Times New Roman"/>
      <w:sz w:val="18"/>
      <w:szCs w:val="18"/>
    </w:rPr>
  </w:style>
  <w:style w:type="character" w:customStyle="1" w:styleId="44">
    <w:name w:val="文档结构图 字符"/>
    <w:basedOn w:val="23"/>
    <w:qFormat/>
    <w:uiPriority w:val="99"/>
    <w:rPr>
      <w:rFonts w:ascii="Microsoft YaHei UI" w:hAnsi="Times New Roman" w:eastAsia="Microsoft YaHei UI" w:cs="Times New Roman"/>
      <w:sz w:val="18"/>
      <w:szCs w:val="18"/>
    </w:rPr>
  </w:style>
  <w:style w:type="paragraph" w:customStyle="1" w:styleId="45">
    <w:name w:val="TOC 标题1"/>
    <w:basedOn w:val="2"/>
    <w:next w:val="1"/>
    <w:qFormat/>
    <w:uiPriority w:val="39"/>
    <w:pPr>
      <w:widowControl/>
      <w:numPr>
        <w:ilvl w:val="0"/>
        <w:numId w:val="0"/>
      </w:numPr>
      <w:spacing w:before="480" w:line="276" w:lineRule="auto"/>
      <w:jc w:val="left"/>
      <w:outlineLvl w:val="9"/>
    </w:pPr>
    <w:rPr>
      <w:rFonts w:ascii="Cambria" w:hAnsi="Cambria"/>
      <w:color w:val="365F91"/>
      <w:kern w:val="0"/>
      <w:szCs w:val="28"/>
    </w:rPr>
  </w:style>
  <w:style w:type="character" w:customStyle="1" w:styleId="46">
    <w:name w:val="批注文字 Char"/>
    <w:link w:val="9"/>
    <w:qFormat/>
    <w:uiPriority w:val="0"/>
    <w:rPr>
      <w:rFonts w:ascii="Times New Roman" w:hAnsi="Times New Roman" w:eastAsia="宋体" w:cs="Times New Roman"/>
      <w:szCs w:val="24"/>
    </w:rPr>
  </w:style>
  <w:style w:type="character" w:customStyle="1" w:styleId="47">
    <w:name w:val="批注文字 字符"/>
    <w:basedOn w:val="23"/>
    <w:qFormat/>
    <w:uiPriority w:val="99"/>
    <w:rPr>
      <w:rFonts w:ascii="Times New Roman" w:hAnsi="Times New Roman" w:eastAsia="宋体" w:cs="Times New Roman"/>
      <w:szCs w:val="24"/>
    </w:rPr>
  </w:style>
  <w:style w:type="character" w:customStyle="1" w:styleId="48">
    <w:name w:val="批注主题 Char"/>
    <w:link w:val="19"/>
    <w:qFormat/>
    <w:uiPriority w:val="0"/>
    <w:rPr>
      <w:rFonts w:ascii="Times New Roman" w:hAnsi="Times New Roman" w:eastAsia="宋体" w:cs="Times New Roman"/>
      <w:b/>
      <w:bCs/>
      <w:szCs w:val="24"/>
    </w:rPr>
  </w:style>
  <w:style w:type="character" w:customStyle="1" w:styleId="49">
    <w:name w:val="批注主题 字符"/>
    <w:basedOn w:val="47"/>
    <w:qFormat/>
    <w:uiPriority w:val="99"/>
    <w:rPr>
      <w:rFonts w:ascii="Times New Roman" w:hAnsi="Times New Roman" w:eastAsia="宋体" w:cs="Times New Roman"/>
      <w:b/>
      <w:bCs/>
      <w:szCs w:val="24"/>
    </w:rPr>
  </w:style>
  <w:style w:type="character" w:customStyle="1" w:styleId="50">
    <w:name w:val="word"/>
    <w:basedOn w:val="2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customXml" Target="../customXml/item9.xml"/><Relationship Id="rId20" Type="http://schemas.openxmlformats.org/officeDocument/2006/relationships/customXml" Target="../customXml/item8.xml"/><Relationship Id="rId2" Type="http://schemas.openxmlformats.org/officeDocument/2006/relationships/settings" Target="settings.xml"/><Relationship Id="rId19" Type="http://schemas.openxmlformats.org/officeDocument/2006/relationships/customXml" Target="../customXml/item7.xml"/><Relationship Id="rId18" Type="http://schemas.openxmlformats.org/officeDocument/2006/relationships/customXml" Target="../customXml/item6.xml"/><Relationship Id="rId17" Type="http://schemas.openxmlformats.org/officeDocument/2006/relationships/customXml" Target="../customXml/item5.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emf"/><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261190-13e9-45fa-91a0-07fbed842621}">
  <ds:schemaRefs/>
</ds:datastoreItem>
</file>

<file path=customXml/itemProps3.xml><?xml version="1.0" encoding="utf-8"?>
<ds:datastoreItem xmlns:ds="http://schemas.openxmlformats.org/officeDocument/2006/customXml" ds:itemID="{11d6f519-24f7-4337-bae3-c23f00da53d7}">
  <ds:schemaRefs/>
</ds:datastoreItem>
</file>

<file path=customXml/itemProps4.xml><?xml version="1.0" encoding="utf-8"?>
<ds:datastoreItem xmlns:ds="http://schemas.openxmlformats.org/officeDocument/2006/customXml" ds:itemID="{332de157-baa4-4797-9a4c-f3a5ed8bf778}">
  <ds:schemaRefs/>
</ds:datastoreItem>
</file>

<file path=customXml/itemProps5.xml><?xml version="1.0" encoding="utf-8"?>
<ds:datastoreItem xmlns:ds="http://schemas.openxmlformats.org/officeDocument/2006/customXml" ds:itemID="{17c066e1-f997-450e-9606-024a14e3d553}">
  <ds:schemaRefs/>
</ds:datastoreItem>
</file>

<file path=customXml/itemProps6.xml><?xml version="1.0" encoding="utf-8"?>
<ds:datastoreItem xmlns:ds="http://schemas.openxmlformats.org/officeDocument/2006/customXml" ds:itemID="{fd398c55-5f07-4724-a412-c31840c3745f}">
  <ds:schemaRefs/>
</ds:datastoreItem>
</file>

<file path=customXml/itemProps7.xml><?xml version="1.0" encoding="utf-8"?>
<ds:datastoreItem xmlns:ds="http://schemas.openxmlformats.org/officeDocument/2006/customXml" ds:itemID="{b89d1ec7-761d-402e-a611-be72d691becb}">
  <ds:schemaRefs/>
</ds:datastoreItem>
</file>

<file path=customXml/itemProps8.xml><?xml version="1.0" encoding="utf-8"?>
<ds:datastoreItem xmlns:ds="http://schemas.openxmlformats.org/officeDocument/2006/customXml" ds:itemID="{4d48e135-146b-4b96-94eb-502445fb63c7}">
  <ds:schemaRefs/>
</ds:datastoreItem>
</file>

<file path=customXml/itemProps9.xml><?xml version="1.0" encoding="utf-8"?>
<ds:datastoreItem xmlns:ds="http://schemas.openxmlformats.org/officeDocument/2006/customXml" ds:itemID="{422B11A1-E047-4514-9818-9BF73BDF2877}">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42</Pages>
  <Words>14007</Words>
  <Characters>20618</Characters>
  <Paragraphs>3563</Paragraphs>
  <TotalTime>210</TotalTime>
  <ScaleCrop>false</ScaleCrop>
  <LinksUpToDate>false</LinksUpToDate>
  <CharactersWithSpaces>20868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2019-11-04T09:16:00Z</dcterms:created>
  <dc:creator>白 辛宫</dc:creator>
  <cp:lastModifiedBy>Administrator</cp:lastModifiedBy>
  <dcterms:modified xsi:type="dcterms:W3CDTF">2020-09-16T05:41:12Z</dcterms:modified>
  <cp:revision>174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